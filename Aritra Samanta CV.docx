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9B86F3" w14:textId="77777777" w:rsidR="00970301" w:rsidRPr="00133628" w:rsidRDefault="00970301" w:rsidP="00724589">
      <w:pPr>
        <w:pStyle w:val="NormalWeb"/>
        <w:spacing w:before="0" w:beforeAutospacing="0" w:after="0" w:afterAutospacing="0"/>
        <w:ind w:left="2880" w:firstLine="720"/>
        <w:rPr>
          <w:rFonts w:ascii="Garamond" w:hAnsi="Garamond"/>
        </w:rPr>
      </w:pPr>
      <w:r w:rsidRPr="00133628">
        <w:rPr>
          <w:rFonts w:ascii="Garamond" w:hAnsi="Garamond"/>
          <w:b/>
          <w:bCs/>
          <w:color w:val="000000"/>
          <w:sz w:val="32"/>
          <w:szCs w:val="32"/>
        </w:rPr>
        <w:t>Aritra Samanta</w:t>
      </w:r>
    </w:p>
    <w:p w14:paraId="27BCE7C4" w14:textId="0F762F0E" w:rsidR="00970301" w:rsidRPr="003F3B49" w:rsidRDefault="003F3B49" w:rsidP="00853EBB">
      <w:pPr>
        <w:pStyle w:val="NormalWeb"/>
        <w:numPr>
          <w:ins w:id="0" w:author="Kristen Willmott" w:date="2018-08-16T22:16:00Z"/>
        </w:numPr>
        <w:spacing w:before="0" w:beforeAutospacing="0" w:after="0" w:afterAutospacing="0"/>
        <w:jc w:val="center"/>
        <w:rPr>
          <w:rFonts w:ascii="Garamond" w:hAnsi="Garamond"/>
        </w:rPr>
      </w:pPr>
      <w:r w:rsidRPr="003F3B49">
        <w:rPr>
          <w:rFonts w:ascii="Garamond" w:hAnsi="Garamond"/>
          <w:color w:val="000000"/>
          <w:szCs w:val="22"/>
        </w:rPr>
        <w:t>New</w:t>
      </w:r>
      <w:r>
        <w:rPr>
          <w:rFonts w:ascii="Garamond" w:hAnsi="Garamond"/>
          <w:color w:val="000000"/>
          <w:szCs w:val="22"/>
        </w:rPr>
        <w:t xml:space="preserve"> Brunswick, NJ 08901</w:t>
      </w:r>
      <w:r w:rsidR="00757FBF">
        <w:rPr>
          <w:rFonts w:ascii="Garamond" w:hAnsi="Garamond"/>
          <w:color w:val="000000"/>
          <w:szCs w:val="22"/>
        </w:rPr>
        <w:t>, USA</w:t>
      </w:r>
    </w:p>
    <w:p w14:paraId="15141057" w14:textId="57E94C83" w:rsidR="00970301" w:rsidRPr="003F3B49" w:rsidRDefault="00757FBF" w:rsidP="00853EBB">
      <w:pPr>
        <w:jc w:val="center"/>
        <w:rPr>
          <w:rFonts w:ascii="Garamond" w:eastAsia="Times New Roman" w:hAnsi="Garamond"/>
        </w:rPr>
      </w:pPr>
      <w:r>
        <w:rPr>
          <w:rFonts w:ascii="Garamond" w:eastAsia="Times New Roman" w:hAnsi="Garamond"/>
          <w:color w:val="000000"/>
          <w:szCs w:val="22"/>
        </w:rPr>
        <w:t xml:space="preserve">+1 </w:t>
      </w:r>
      <w:r w:rsidR="003F3B49" w:rsidRPr="003F3B49">
        <w:rPr>
          <w:rFonts w:ascii="Garamond" w:eastAsia="Times New Roman" w:hAnsi="Garamond"/>
          <w:color w:val="000000"/>
          <w:szCs w:val="22"/>
        </w:rPr>
        <w:t xml:space="preserve">908-356-3560 </w:t>
      </w:r>
      <w:r w:rsidR="00970301" w:rsidRPr="003F3B49">
        <w:rPr>
          <w:rFonts w:ascii="Garamond" w:eastAsia="Times New Roman" w:hAnsi="Garamond"/>
          <w:color w:val="000000"/>
          <w:szCs w:val="22"/>
        </w:rPr>
        <w:t xml:space="preserve">| </w:t>
      </w:r>
      <w:r w:rsidR="0003120C" w:rsidRPr="003F3B49">
        <w:rPr>
          <w:rFonts w:ascii="Garamond" w:eastAsia="Times New Roman" w:hAnsi="Garamond"/>
          <w:szCs w:val="22"/>
        </w:rPr>
        <w:t>a</w:t>
      </w:r>
      <w:r w:rsidR="003D2FB7" w:rsidRPr="003F3B49">
        <w:rPr>
          <w:rFonts w:ascii="Garamond" w:eastAsia="Times New Roman" w:hAnsi="Garamond"/>
          <w:szCs w:val="22"/>
        </w:rPr>
        <w:t>ritra.</w:t>
      </w:r>
      <w:r w:rsidR="0003120C" w:rsidRPr="003F3B49">
        <w:rPr>
          <w:rFonts w:ascii="Garamond" w:eastAsia="Times New Roman" w:hAnsi="Garamond"/>
          <w:szCs w:val="22"/>
        </w:rPr>
        <w:t>s</w:t>
      </w:r>
      <w:r w:rsidR="003D2FB7" w:rsidRPr="003F3B49">
        <w:rPr>
          <w:rFonts w:ascii="Garamond" w:eastAsia="Times New Roman" w:hAnsi="Garamond"/>
          <w:szCs w:val="22"/>
        </w:rPr>
        <w:t>amanta@</w:t>
      </w:r>
      <w:r w:rsidR="003F3B49" w:rsidRPr="003F3B49">
        <w:rPr>
          <w:rFonts w:ascii="Garamond" w:eastAsia="Times New Roman" w:hAnsi="Garamond"/>
          <w:szCs w:val="22"/>
        </w:rPr>
        <w:t>rutgers.edu</w:t>
      </w:r>
    </w:p>
    <w:p w14:paraId="121F2F45" w14:textId="34CE2FE8" w:rsidR="00CC3324" w:rsidRPr="00AB66D1" w:rsidRDefault="00D61505" w:rsidP="00853EBB">
      <w:pPr>
        <w:rPr>
          <w:rFonts w:ascii="Garamond" w:hAnsi="Garamond"/>
          <w:b/>
          <w:sz w:val="23"/>
          <w:szCs w:val="23"/>
          <w:u w:val="single"/>
        </w:rPr>
      </w:pPr>
      <w:r w:rsidRPr="00AB66D1">
        <w:rPr>
          <w:rFonts w:ascii="Garamond" w:hAnsi="Garamond"/>
          <w:b/>
          <w:sz w:val="23"/>
          <w:szCs w:val="23"/>
          <w:u w:val="single"/>
        </w:rPr>
        <w:t>Education:</w:t>
      </w:r>
    </w:p>
    <w:p w14:paraId="794CAA99" w14:textId="6A4EAD85" w:rsidR="003F3B49" w:rsidRPr="00AB66D1" w:rsidRDefault="003F3B49" w:rsidP="00853EBB">
      <w:pPr>
        <w:rPr>
          <w:rFonts w:ascii="Garamond" w:hAnsi="Garamond"/>
          <w:sz w:val="23"/>
          <w:szCs w:val="23"/>
        </w:rPr>
      </w:pPr>
      <w:r w:rsidRPr="00AB66D1">
        <w:rPr>
          <w:rFonts w:ascii="Garamond" w:hAnsi="Garamond"/>
          <w:b/>
          <w:sz w:val="23"/>
          <w:szCs w:val="23"/>
        </w:rPr>
        <w:t xml:space="preserve">Master </w:t>
      </w:r>
      <w:r w:rsidR="00762806" w:rsidRPr="00AB66D1">
        <w:rPr>
          <w:rFonts w:ascii="Garamond" w:hAnsi="Garamond"/>
          <w:b/>
          <w:sz w:val="23"/>
          <w:szCs w:val="23"/>
        </w:rPr>
        <w:t>of</w:t>
      </w:r>
      <w:r w:rsidRPr="00AB66D1">
        <w:rPr>
          <w:rFonts w:ascii="Garamond" w:hAnsi="Garamond"/>
          <w:b/>
          <w:sz w:val="23"/>
          <w:szCs w:val="23"/>
        </w:rPr>
        <w:t xml:space="preserve"> Public Policy,</w:t>
      </w:r>
      <w:r w:rsidRPr="00AB66D1">
        <w:rPr>
          <w:rFonts w:ascii="Garamond" w:hAnsi="Garamond"/>
          <w:sz w:val="23"/>
          <w:szCs w:val="23"/>
        </w:rPr>
        <w:t xml:space="preserve"> Rutgers University, New Brunswick, NJ, U.S.A</w:t>
      </w:r>
      <w:r w:rsidRPr="00AB66D1">
        <w:rPr>
          <w:rFonts w:ascii="Garamond" w:hAnsi="Garamond"/>
          <w:sz w:val="23"/>
          <w:szCs w:val="23"/>
        </w:rPr>
        <w:tab/>
        <w:t>Expected May 2021</w:t>
      </w:r>
    </w:p>
    <w:p w14:paraId="41A37659" w14:textId="1727955A" w:rsidR="00171D0F" w:rsidRPr="00AB66D1" w:rsidRDefault="00171D0F" w:rsidP="00171D0F">
      <w:pPr>
        <w:rPr>
          <w:rFonts w:ascii="Garamond" w:hAnsi="Garamond"/>
          <w:sz w:val="23"/>
          <w:szCs w:val="23"/>
        </w:rPr>
      </w:pPr>
      <w:r w:rsidRPr="00AB66D1">
        <w:rPr>
          <w:rFonts w:ascii="Garamond" w:hAnsi="Garamond"/>
          <w:sz w:val="23"/>
          <w:szCs w:val="23"/>
        </w:rPr>
        <w:t>Concentration in Policy Analytics</w:t>
      </w:r>
      <w:r w:rsidR="00F62F52" w:rsidRPr="00AB66D1">
        <w:rPr>
          <w:rFonts w:ascii="Garamond" w:hAnsi="Garamond"/>
          <w:sz w:val="23"/>
          <w:szCs w:val="23"/>
        </w:rPr>
        <w:t xml:space="preserve">; concurrent </w:t>
      </w:r>
      <w:r w:rsidR="00F62F52" w:rsidRPr="00AB66D1">
        <w:rPr>
          <w:rFonts w:ascii="Garamond" w:hAnsi="Garamond"/>
          <w:bCs/>
          <w:sz w:val="23"/>
          <w:szCs w:val="23"/>
        </w:rPr>
        <w:t>Graduate Certificate in Urban Planning</w:t>
      </w:r>
      <w:r w:rsidR="00F62F52" w:rsidRPr="00AB66D1">
        <w:rPr>
          <w:rFonts w:ascii="Garamond" w:hAnsi="Garamond"/>
          <w:sz w:val="23"/>
          <w:szCs w:val="23"/>
        </w:rPr>
        <w:tab/>
      </w:r>
    </w:p>
    <w:p w14:paraId="5165227D" w14:textId="05C687FC" w:rsidR="00D61505" w:rsidRPr="00AB66D1" w:rsidRDefault="00031BD1" w:rsidP="00853EBB">
      <w:pPr>
        <w:rPr>
          <w:rFonts w:ascii="Garamond" w:hAnsi="Garamond"/>
          <w:sz w:val="23"/>
          <w:szCs w:val="23"/>
        </w:rPr>
      </w:pPr>
      <w:r w:rsidRPr="00AB66D1">
        <w:rPr>
          <w:rFonts w:ascii="Garamond" w:hAnsi="Garamond"/>
          <w:b/>
          <w:sz w:val="23"/>
          <w:szCs w:val="23"/>
        </w:rPr>
        <w:t>Bachelor of Arts</w:t>
      </w:r>
      <w:r w:rsidR="00482ABF" w:rsidRPr="00AB66D1">
        <w:rPr>
          <w:rFonts w:ascii="Garamond" w:hAnsi="Garamond"/>
          <w:sz w:val="23"/>
          <w:szCs w:val="23"/>
        </w:rPr>
        <w:t xml:space="preserve">, </w:t>
      </w:r>
      <w:r w:rsidR="00D61505" w:rsidRPr="00AB66D1">
        <w:rPr>
          <w:rFonts w:ascii="Garamond" w:hAnsi="Garamond"/>
          <w:sz w:val="23"/>
          <w:szCs w:val="23"/>
        </w:rPr>
        <w:t>McGill Universit</w:t>
      </w:r>
      <w:r w:rsidR="00312F45" w:rsidRPr="00AB66D1">
        <w:rPr>
          <w:rFonts w:ascii="Garamond" w:hAnsi="Garamond"/>
          <w:sz w:val="23"/>
          <w:szCs w:val="23"/>
        </w:rPr>
        <w:t xml:space="preserve">y, </w:t>
      </w:r>
      <w:r w:rsidR="007D0DAF" w:rsidRPr="00AB66D1">
        <w:rPr>
          <w:rFonts w:ascii="Garamond" w:hAnsi="Garamond"/>
          <w:sz w:val="23"/>
          <w:szCs w:val="23"/>
        </w:rPr>
        <w:t xml:space="preserve">Montréal, QC, Canada </w:t>
      </w:r>
      <w:r w:rsidR="00C14D3B" w:rsidRPr="00AB66D1">
        <w:rPr>
          <w:rFonts w:ascii="Garamond" w:hAnsi="Garamond"/>
          <w:sz w:val="23"/>
          <w:szCs w:val="23"/>
        </w:rPr>
        <w:tab/>
      </w:r>
      <w:r w:rsidR="00C14D3B" w:rsidRPr="00AB66D1">
        <w:rPr>
          <w:rFonts w:ascii="Garamond" w:hAnsi="Garamond"/>
          <w:sz w:val="23"/>
          <w:szCs w:val="23"/>
        </w:rPr>
        <w:tab/>
      </w:r>
      <w:r w:rsidR="00482ABF" w:rsidRPr="00AB66D1">
        <w:rPr>
          <w:rFonts w:ascii="Garamond" w:hAnsi="Garamond"/>
          <w:sz w:val="23"/>
          <w:szCs w:val="23"/>
        </w:rPr>
        <w:tab/>
      </w:r>
      <w:r w:rsidR="00EB118E" w:rsidRPr="00AB66D1">
        <w:rPr>
          <w:rFonts w:ascii="Garamond" w:hAnsi="Garamond"/>
          <w:sz w:val="23"/>
          <w:szCs w:val="23"/>
        </w:rPr>
        <w:t>December 2018</w:t>
      </w:r>
    </w:p>
    <w:p w14:paraId="27B336C4" w14:textId="57182B58" w:rsidR="00171D0F" w:rsidRPr="00AB66D1" w:rsidRDefault="00D61505">
      <w:pPr>
        <w:rPr>
          <w:rFonts w:ascii="Garamond" w:hAnsi="Garamond"/>
          <w:sz w:val="23"/>
          <w:szCs w:val="23"/>
        </w:rPr>
      </w:pPr>
      <w:r w:rsidRPr="00AB66D1">
        <w:rPr>
          <w:rFonts w:ascii="Garamond" w:hAnsi="Garamond"/>
          <w:sz w:val="23"/>
          <w:szCs w:val="23"/>
        </w:rPr>
        <w:t>Economics</w:t>
      </w:r>
      <w:r w:rsidR="00482ABF" w:rsidRPr="00AB66D1">
        <w:rPr>
          <w:rFonts w:ascii="Garamond" w:hAnsi="Garamond"/>
          <w:sz w:val="23"/>
          <w:szCs w:val="23"/>
        </w:rPr>
        <w:t xml:space="preserve"> major;</w:t>
      </w:r>
      <w:r w:rsidRPr="00AB66D1">
        <w:rPr>
          <w:rFonts w:ascii="Garamond" w:hAnsi="Garamond"/>
          <w:sz w:val="23"/>
          <w:szCs w:val="23"/>
        </w:rPr>
        <w:t xml:space="preserve"> </w:t>
      </w:r>
      <w:r w:rsidR="00482ABF" w:rsidRPr="00AB66D1">
        <w:rPr>
          <w:rFonts w:ascii="Garamond" w:hAnsi="Garamond"/>
          <w:sz w:val="23"/>
          <w:szCs w:val="23"/>
        </w:rPr>
        <w:t>double m</w:t>
      </w:r>
      <w:r w:rsidRPr="00AB66D1">
        <w:rPr>
          <w:rFonts w:ascii="Garamond" w:hAnsi="Garamond"/>
          <w:sz w:val="23"/>
          <w:szCs w:val="23"/>
        </w:rPr>
        <w:t>inor</w:t>
      </w:r>
      <w:r w:rsidR="00762493" w:rsidRPr="00AB66D1">
        <w:rPr>
          <w:rFonts w:ascii="Garamond" w:hAnsi="Garamond"/>
          <w:sz w:val="23"/>
          <w:szCs w:val="23"/>
        </w:rPr>
        <w:t>s</w:t>
      </w:r>
      <w:r w:rsidR="00482ABF" w:rsidRPr="00AB66D1">
        <w:rPr>
          <w:rFonts w:ascii="Garamond" w:hAnsi="Garamond"/>
          <w:sz w:val="23"/>
          <w:szCs w:val="23"/>
        </w:rPr>
        <w:t xml:space="preserve"> in</w:t>
      </w:r>
      <w:r w:rsidRPr="00AB66D1">
        <w:rPr>
          <w:rFonts w:ascii="Garamond" w:hAnsi="Garamond"/>
          <w:sz w:val="23"/>
          <w:szCs w:val="23"/>
        </w:rPr>
        <w:t xml:space="preserve"> Mathematics</w:t>
      </w:r>
      <w:r w:rsidR="00482ABF" w:rsidRPr="00AB66D1">
        <w:rPr>
          <w:rFonts w:ascii="Garamond" w:hAnsi="Garamond"/>
          <w:sz w:val="23"/>
          <w:szCs w:val="23"/>
        </w:rPr>
        <w:t xml:space="preserve"> and</w:t>
      </w:r>
      <w:r w:rsidR="00762493" w:rsidRPr="00AB66D1">
        <w:rPr>
          <w:rFonts w:ascii="Garamond" w:hAnsi="Garamond"/>
          <w:sz w:val="23"/>
          <w:szCs w:val="23"/>
        </w:rPr>
        <w:t xml:space="preserve"> Finance</w:t>
      </w:r>
    </w:p>
    <w:p w14:paraId="0381A284" w14:textId="77777777" w:rsidR="00482ABF" w:rsidRPr="00AB66D1" w:rsidRDefault="00382850">
      <w:pPr>
        <w:rPr>
          <w:rFonts w:ascii="Garamond" w:hAnsi="Garamond"/>
          <w:b/>
          <w:sz w:val="23"/>
          <w:szCs w:val="23"/>
          <w:u w:val="single"/>
        </w:rPr>
      </w:pPr>
      <w:r w:rsidRPr="00AB66D1">
        <w:rPr>
          <w:rFonts w:ascii="Garamond" w:hAnsi="Garamond"/>
          <w:b/>
          <w:sz w:val="23"/>
          <w:szCs w:val="23"/>
          <w:u w:val="single"/>
        </w:rPr>
        <w:t>Additional Coursework:</w:t>
      </w:r>
    </w:p>
    <w:p w14:paraId="52035B79" w14:textId="564DEF6E" w:rsidR="003F3B49" w:rsidRPr="00AB66D1" w:rsidRDefault="003F3B49" w:rsidP="003F3B49">
      <w:pPr>
        <w:rPr>
          <w:rFonts w:ascii="Garamond" w:hAnsi="Garamond"/>
          <w:bCs/>
          <w:sz w:val="23"/>
          <w:szCs w:val="23"/>
        </w:rPr>
      </w:pPr>
      <w:r w:rsidRPr="00AB66D1">
        <w:rPr>
          <w:rFonts w:ascii="Garamond" w:hAnsi="Garamond"/>
          <w:b/>
          <w:sz w:val="23"/>
          <w:szCs w:val="23"/>
        </w:rPr>
        <w:t>Collaborative Institutional Training Initiative</w:t>
      </w:r>
      <w:r w:rsidRPr="00AB66D1">
        <w:rPr>
          <w:rFonts w:ascii="Garamond" w:hAnsi="Garamond"/>
          <w:bCs/>
          <w:sz w:val="23"/>
          <w:szCs w:val="23"/>
        </w:rPr>
        <w:t>, Rutgers University</w:t>
      </w:r>
      <w:r w:rsidRPr="00AB66D1">
        <w:rPr>
          <w:rFonts w:ascii="Garamond" w:hAnsi="Garamond"/>
          <w:bCs/>
          <w:sz w:val="23"/>
          <w:szCs w:val="23"/>
        </w:rPr>
        <w:tab/>
      </w:r>
      <w:r w:rsidRPr="00AB66D1">
        <w:rPr>
          <w:rFonts w:ascii="Garamond" w:hAnsi="Garamond"/>
          <w:bCs/>
          <w:sz w:val="23"/>
          <w:szCs w:val="23"/>
        </w:rPr>
        <w:tab/>
        <w:t>September 2019</w:t>
      </w:r>
    </w:p>
    <w:p w14:paraId="33FB7D51" w14:textId="73A7BB79" w:rsidR="003F3B49" w:rsidRPr="00AB66D1" w:rsidRDefault="003F3B49">
      <w:pPr>
        <w:rPr>
          <w:rFonts w:ascii="Garamond" w:hAnsi="Garamond"/>
          <w:bCs/>
          <w:i/>
          <w:iCs/>
          <w:sz w:val="23"/>
          <w:szCs w:val="23"/>
        </w:rPr>
      </w:pPr>
      <w:r w:rsidRPr="00AB66D1">
        <w:rPr>
          <w:rFonts w:ascii="Garamond" w:hAnsi="Garamond"/>
          <w:i/>
          <w:iCs/>
          <w:sz w:val="23"/>
          <w:szCs w:val="23"/>
        </w:rPr>
        <w:t>Human Research (Curriculum Group) Social / Behavioral / Epidemiologic Research Investigators 1- Basic Course</w:t>
      </w:r>
    </w:p>
    <w:p w14:paraId="1C6914B5" w14:textId="3B960282" w:rsidR="003F3B49" w:rsidRPr="00AB66D1" w:rsidRDefault="00611483">
      <w:pPr>
        <w:rPr>
          <w:rFonts w:ascii="Garamond" w:hAnsi="Garamond"/>
          <w:b/>
          <w:sz w:val="23"/>
          <w:szCs w:val="23"/>
          <w:u w:val="single"/>
        </w:rPr>
      </w:pPr>
      <w:r>
        <w:rPr>
          <w:rFonts w:ascii="Garamond" w:hAnsi="Garamond"/>
          <w:b/>
          <w:sz w:val="23"/>
          <w:szCs w:val="23"/>
          <w:u w:val="single"/>
        </w:rPr>
        <w:t>Work</w:t>
      </w:r>
      <w:r w:rsidR="00853EBB" w:rsidRPr="00AB66D1">
        <w:rPr>
          <w:rFonts w:ascii="Garamond" w:hAnsi="Garamond"/>
          <w:b/>
          <w:sz w:val="23"/>
          <w:szCs w:val="23"/>
          <w:u w:val="single"/>
        </w:rPr>
        <w:t xml:space="preserve"> </w:t>
      </w:r>
      <w:r w:rsidR="00D61505" w:rsidRPr="00AB66D1">
        <w:rPr>
          <w:rFonts w:ascii="Garamond" w:hAnsi="Garamond"/>
          <w:b/>
          <w:sz w:val="23"/>
          <w:szCs w:val="23"/>
          <w:u w:val="single"/>
        </w:rPr>
        <w:t>Experience</w:t>
      </w:r>
    </w:p>
    <w:p w14:paraId="7DC2736C" w14:textId="5263C8D6" w:rsidR="00017718" w:rsidRPr="00AB66D1" w:rsidRDefault="00017718">
      <w:pPr>
        <w:rPr>
          <w:rFonts w:ascii="Garamond" w:hAnsi="Garamond"/>
          <w:b/>
          <w:i/>
          <w:iCs/>
          <w:sz w:val="23"/>
          <w:szCs w:val="23"/>
        </w:rPr>
      </w:pPr>
      <w:r w:rsidRPr="00AB66D1">
        <w:rPr>
          <w:rFonts w:ascii="Garamond" w:hAnsi="Garamond"/>
          <w:b/>
          <w:i/>
          <w:iCs/>
          <w:sz w:val="23"/>
          <w:szCs w:val="23"/>
        </w:rPr>
        <w:t>Research Assistant</w:t>
      </w:r>
      <w:r w:rsidRPr="00AB66D1">
        <w:rPr>
          <w:rFonts w:ascii="Garamond" w:hAnsi="Garamond"/>
          <w:b/>
          <w:i/>
          <w:iCs/>
          <w:sz w:val="23"/>
          <w:szCs w:val="23"/>
        </w:rPr>
        <w:tab/>
      </w:r>
      <w:r w:rsidRPr="00AB66D1">
        <w:rPr>
          <w:rFonts w:ascii="Garamond" w:hAnsi="Garamond"/>
          <w:b/>
          <w:i/>
          <w:iCs/>
          <w:sz w:val="23"/>
          <w:szCs w:val="23"/>
        </w:rPr>
        <w:tab/>
      </w:r>
      <w:r w:rsidRPr="00AB66D1">
        <w:rPr>
          <w:rFonts w:ascii="Garamond" w:hAnsi="Garamond"/>
          <w:b/>
          <w:i/>
          <w:iCs/>
          <w:sz w:val="23"/>
          <w:szCs w:val="23"/>
        </w:rPr>
        <w:tab/>
      </w:r>
      <w:r w:rsidRPr="00AB66D1">
        <w:rPr>
          <w:rFonts w:ascii="Garamond" w:hAnsi="Garamond"/>
          <w:b/>
          <w:i/>
          <w:iCs/>
          <w:sz w:val="23"/>
          <w:szCs w:val="23"/>
        </w:rPr>
        <w:tab/>
      </w:r>
      <w:r w:rsidRPr="00AB66D1">
        <w:rPr>
          <w:rFonts w:ascii="Garamond" w:hAnsi="Garamond"/>
          <w:b/>
          <w:i/>
          <w:iCs/>
          <w:sz w:val="23"/>
          <w:szCs w:val="23"/>
        </w:rPr>
        <w:tab/>
      </w:r>
      <w:r w:rsidR="00E36DB4" w:rsidRPr="00AB66D1">
        <w:rPr>
          <w:rFonts w:ascii="Garamond" w:hAnsi="Garamond"/>
          <w:b/>
          <w:i/>
          <w:iCs/>
          <w:sz w:val="23"/>
          <w:szCs w:val="23"/>
        </w:rPr>
        <w:tab/>
      </w:r>
      <w:r w:rsidR="00E36DB4" w:rsidRPr="00AB66D1">
        <w:rPr>
          <w:rFonts w:ascii="Garamond" w:hAnsi="Garamond"/>
          <w:b/>
          <w:i/>
          <w:iCs/>
          <w:sz w:val="23"/>
          <w:szCs w:val="23"/>
        </w:rPr>
        <w:tab/>
      </w:r>
      <w:r w:rsidR="00E36DB4" w:rsidRPr="00AB66D1">
        <w:rPr>
          <w:rFonts w:ascii="Garamond" w:hAnsi="Garamond"/>
          <w:b/>
          <w:i/>
          <w:iCs/>
          <w:sz w:val="23"/>
          <w:szCs w:val="23"/>
        </w:rPr>
        <w:tab/>
      </w:r>
      <w:r w:rsidR="007E41BE" w:rsidRPr="00AB66D1">
        <w:rPr>
          <w:rFonts w:ascii="Garamond" w:hAnsi="Garamond"/>
          <w:b/>
          <w:i/>
          <w:iCs/>
          <w:sz w:val="23"/>
          <w:szCs w:val="23"/>
        </w:rPr>
        <w:tab/>
      </w:r>
      <w:r w:rsidR="00E36DB4" w:rsidRPr="00AB66D1">
        <w:rPr>
          <w:rFonts w:ascii="Garamond" w:hAnsi="Garamond"/>
          <w:bCs/>
          <w:sz w:val="23"/>
          <w:szCs w:val="23"/>
        </w:rPr>
        <w:t>May-July 2020</w:t>
      </w:r>
    </w:p>
    <w:p w14:paraId="2A3A8152" w14:textId="30D92095" w:rsidR="00017718" w:rsidRPr="00AB66D1" w:rsidRDefault="00E36DB4">
      <w:pPr>
        <w:rPr>
          <w:rFonts w:ascii="Garamond" w:hAnsi="Garamond"/>
          <w:bCs/>
          <w:sz w:val="23"/>
          <w:szCs w:val="23"/>
        </w:rPr>
      </w:pPr>
      <w:r w:rsidRPr="00AB66D1">
        <w:rPr>
          <w:rFonts w:ascii="Garamond" w:hAnsi="Garamond"/>
          <w:bCs/>
          <w:sz w:val="23"/>
          <w:szCs w:val="23"/>
        </w:rPr>
        <w:t xml:space="preserve">Worked for Dr. Stuart Shapiro to analyze recent trends and actions taken in US federal and state level regulatory reform using Congressional and state legislative databases to help understand why Republican Party administrations have been ineffective in passing regulatory reform. Analyzed legislative histories and partisan vote splits in multiple regulations from 2003-06 and 2011-2019.  </w:t>
      </w:r>
    </w:p>
    <w:p w14:paraId="07760304" w14:textId="417DDD73" w:rsidR="003F3B49" w:rsidRPr="00AB66D1" w:rsidRDefault="003F3B49" w:rsidP="003F3B49">
      <w:pPr>
        <w:rPr>
          <w:rFonts w:ascii="Garamond" w:hAnsi="Garamond"/>
          <w:bCs/>
          <w:sz w:val="23"/>
          <w:szCs w:val="23"/>
        </w:rPr>
      </w:pPr>
      <w:r w:rsidRPr="00AB66D1">
        <w:rPr>
          <w:rFonts w:ascii="Garamond" w:hAnsi="Garamond"/>
          <w:b/>
          <w:i/>
          <w:iCs/>
          <w:sz w:val="22"/>
          <w:szCs w:val="22"/>
        </w:rPr>
        <w:t>Workforce and Economic Development Intern, Voorhees Transportation Institut</w:t>
      </w:r>
      <w:r w:rsidR="00EB118E" w:rsidRPr="00AB66D1">
        <w:rPr>
          <w:rFonts w:ascii="Garamond" w:hAnsi="Garamond"/>
          <w:b/>
          <w:i/>
          <w:iCs/>
          <w:sz w:val="22"/>
          <w:szCs w:val="22"/>
        </w:rPr>
        <w:t xml:space="preserve">e </w:t>
      </w:r>
      <w:r w:rsidR="00EB118E" w:rsidRPr="00AB66D1">
        <w:rPr>
          <w:rFonts w:ascii="Garamond" w:hAnsi="Garamond"/>
          <w:bCs/>
          <w:sz w:val="23"/>
          <w:szCs w:val="23"/>
        </w:rPr>
        <w:t>Nov.</w:t>
      </w:r>
      <w:r w:rsidRPr="00AB66D1">
        <w:rPr>
          <w:rFonts w:ascii="Garamond" w:hAnsi="Garamond"/>
          <w:bCs/>
          <w:sz w:val="23"/>
          <w:szCs w:val="23"/>
        </w:rPr>
        <w:t xml:space="preserve"> 2019- </w:t>
      </w:r>
      <w:r w:rsidR="00EB118E" w:rsidRPr="00AB66D1">
        <w:rPr>
          <w:rFonts w:ascii="Garamond" w:hAnsi="Garamond"/>
          <w:bCs/>
          <w:sz w:val="23"/>
          <w:szCs w:val="23"/>
        </w:rPr>
        <w:t>Aug. 2020</w:t>
      </w:r>
    </w:p>
    <w:p w14:paraId="555E52D8" w14:textId="77777777" w:rsidR="003F3B49" w:rsidRPr="00AB66D1" w:rsidRDefault="003F3B49" w:rsidP="003F3B49">
      <w:pPr>
        <w:rPr>
          <w:rFonts w:ascii="Garamond" w:hAnsi="Garamond"/>
          <w:bCs/>
          <w:sz w:val="23"/>
          <w:szCs w:val="23"/>
        </w:rPr>
      </w:pPr>
      <w:r w:rsidRPr="00AB66D1">
        <w:rPr>
          <w:rFonts w:ascii="Garamond" w:hAnsi="Garamond"/>
          <w:bCs/>
          <w:sz w:val="23"/>
          <w:szCs w:val="23"/>
        </w:rPr>
        <w:t>Edward J. Bloustein School of Planning and Public Policy, Rutgers University, New Brunswick, NJ, U.S.A</w:t>
      </w:r>
    </w:p>
    <w:p w14:paraId="68CB5E91" w14:textId="46B64A3C" w:rsidR="003F3B49" w:rsidRPr="00AB66D1" w:rsidRDefault="003F3B49" w:rsidP="001F2181">
      <w:pPr>
        <w:jc w:val="both"/>
        <w:rPr>
          <w:rFonts w:ascii="Garamond" w:eastAsia="Garamond" w:hAnsi="Garamond" w:cs="Garamond"/>
          <w:sz w:val="23"/>
          <w:szCs w:val="23"/>
        </w:rPr>
      </w:pPr>
      <w:r w:rsidRPr="00AB66D1">
        <w:rPr>
          <w:rFonts w:ascii="Garamond" w:eastAsia="Garamond" w:hAnsi="Garamond" w:cs="Garamond"/>
          <w:sz w:val="23"/>
          <w:szCs w:val="23"/>
        </w:rPr>
        <w:t>I conducted a literature review on the workforce practices of New Jersey employers with a focus on what employers could do to address the state’s middle skills gap and will be interviewing business leaders in Northern New Jersey. I have designed surveys distributed to New Jersey business owners and conducted qualitative</w:t>
      </w:r>
      <w:r w:rsidR="00E1786E" w:rsidRPr="00AB66D1">
        <w:rPr>
          <w:rFonts w:ascii="Garamond" w:eastAsia="Garamond" w:hAnsi="Garamond" w:cs="Garamond"/>
          <w:sz w:val="23"/>
          <w:szCs w:val="23"/>
        </w:rPr>
        <w:t xml:space="preserve"> and quantitative</w:t>
      </w:r>
      <w:r w:rsidRPr="00AB66D1">
        <w:rPr>
          <w:rFonts w:ascii="Garamond" w:eastAsia="Garamond" w:hAnsi="Garamond" w:cs="Garamond"/>
          <w:sz w:val="23"/>
          <w:szCs w:val="23"/>
        </w:rPr>
        <w:t xml:space="preserve"> analysis of the results, as well as designed and conducted various focus groups across the state. I have also developed topic briefs for the Middlesex County, NJ 2040 Master Plan on the topics of smart city planning, energy efficiency, and vocational and technical education. Along with these, I also collect</w:t>
      </w:r>
      <w:r w:rsidR="00144D0D">
        <w:rPr>
          <w:rFonts w:ascii="Garamond" w:eastAsia="Garamond" w:hAnsi="Garamond" w:cs="Garamond"/>
          <w:sz w:val="23"/>
          <w:szCs w:val="23"/>
        </w:rPr>
        <w:t>ed</w:t>
      </w:r>
      <w:r w:rsidRPr="00AB66D1">
        <w:rPr>
          <w:rFonts w:ascii="Garamond" w:eastAsia="Garamond" w:hAnsi="Garamond" w:cs="Garamond"/>
          <w:sz w:val="23"/>
          <w:szCs w:val="23"/>
        </w:rPr>
        <w:t xml:space="preserve"> and analyze</w:t>
      </w:r>
      <w:r w:rsidR="00144D0D">
        <w:rPr>
          <w:rFonts w:ascii="Garamond" w:eastAsia="Garamond" w:hAnsi="Garamond" w:cs="Garamond"/>
          <w:sz w:val="23"/>
          <w:szCs w:val="23"/>
        </w:rPr>
        <w:t>d</w:t>
      </w:r>
      <w:r w:rsidRPr="00AB66D1">
        <w:rPr>
          <w:rFonts w:ascii="Garamond" w:eastAsia="Garamond" w:hAnsi="Garamond" w:cs="Garamond"/>
          <w:sz w:val="23"/>
          <w:szCs w:val="23"/>
        </w:rPr>
        <w:t xml:space="preserve"> qualitative data for the North Jersey Transportation Planning Agency’s public outreach effort to underserved communities in the 13-county region.</w:t>
      </w:r>
    </w:p>
    <w:p w14:paraId="1EB94E46" w14:textId="77777777" w:rsidR="00DB611A" w:rsidRPr="00AB66D1" w:rsidRDefault="00DB611A" w:rsidP="00DB611A">
      <w:pPr>
        <w:rPr>
          <w:rFonts w:ascii="Garamond" w:hAnsi="Garamond"/>
          <w:sz w:val="23"/>
          <w:szCs w:val="23"/>
        </w:rPr>
      </w:pPr>
      <w:r w:rsidRPr="00AB66D1">
        <w:rPr>
          <w:rFonts w:ascii="Garamond" w:hAnsi="Garamond"/>
          <w:b/>
          <w:i/>
          <w:sz w:val="23"/>
          <w:szCs w:val="23"/>
        </w:rPr>
        <w:t>Intern</w:t>
      </w:r>
      <w:r w:rsidRPr="00AB66D1">
        <w:rPr>
          <w:rFonts w:ascii="Garamond" w:hAnsi="Garamond"/>
          <w:sz w:val="23"/>
          <w:szCs w:val="23"/>
        </w:rPr>
        <w:tab/>
      </w:r>
      <w:r w:rsidRPr="00AB66D1">
        <w:rPr>
          <w:rFonts w:ascii="Garamond" w:hAnsi="Garamond"/>
          <w:sz w:val="23"/>
          <w:szCs w:val="23"/>
        </w:rPr>
        <w:tab/>
      </w:r>
      <w:r w:rsidRPr="00AB66D1">
        <w:rPr>
          <w:rFonts w:ascii="Garamond" w:hAnsi="Garamond"/>
          <w:sz w:val="23"/>
          <w:szCs w:val="23"/>
        </w:rPr>
        <w:tab/>
      </w:r>
      <w:r w:rsidRPr="00AB66D1">
        <w:rPr>
          <w:rFonts w:ascii="Garamond" w:hAnsi="Garamond"/>
          <w:sz w:val="23"/>
          <w:szCs w:val="23"/>
        </w:rPr>
        <w:tab/>
      </w:r>
      <w:r w:rsidRPr="00AB66D1">
        <w:rPr>
          <w:rFonts w:ascii="Garamond" w:hAnsi="Garamond"/>
          <w:sz w:val="23"/>
          <w:szCs w:val="23"/>
        </w:rPr>
        <w:tab/>
      </w:r>
      <w:r w:rsidRPr="00AB66D1">
        <w:rPr>
          <w:rFonts w:ascii="Garamond" w:hAnsi="Garamond"/>
          <w:sz w:val="23"/>
          <w:szCs w:val="23"/>
        </w:rPr>
        <w:tab/>
      </w:r>
      <w:r w:rsidRPr="00AB66D1">
        <w:rPr>
          <w:rFonts w:ascii="Garamond" w:hAnsi="Garamond"/>
          <w:sz w:val="23"/>
          <w:szCs w:val="23"/>
        </w:rPr>
        <w:tab/>
      </w:r>
      <w:r w:rsidRPr="00AB66D1">
        <w:rPr>
          <w:rFonts w:ascii="Garamond" w:hAnsi="Garamond"/>
          <w:sz w:val="23"/>
          <w:szCs w:val="23"/>
        </w:rPr>
        <w:tab/>
      </w:r>
      <w:r w:rsidRPr="00AB66D1">
        <w:rPr>
          <w:rFonts w:ascii="Garamond" w:hAnsi="Garamond"/>
          <w:sz w:val="23"/>
          <w:szCs w:val="23"/>
        </w:rPr>
        <w:tab/>
      </w:r>
      <w:r w:rsidRPr="00AB66D1">
        <w:rPr>
          <w:rFonts w:ascii="Garamond" w:hAnsi="Garamond"/>
          <w:sz w:val="23"/>
          <w:szCs w:val="23"/>
        </w:rPr>
        <w:tab/>
        <w:t xml:space="preserve">July 2018– Aug. 2018  </w:t>
      </w:r>
    </w:p>
    <w:p w14:paraId="45FC9FB5" w14:textId="77777777" w:rsidR="00DB611A" w:rsidRPr="00AB66D1" w:rsidRDefault="00DB611A" w:rsidP="00DB611A">
      <w:pPr>
        <w:rPr>
          <w:rFonts w:ascii="Garamond" w:hAnsi="Garamond"/>
          <w:sz w:val="23"/>
          <w:szCs w:val="23"/>
        </w:rPr>
      </w:pPr>
      <w:r w:rsidRPr="00AB66D1">
        <w:rPr>
          <w:rFonts w:ascii="Garamond" w:hAnsi="Garamond"/>
          <w:sz w:val="23"/>
          <w:szCs w:val="23"/>
        </w:rPr>
        <w:t>Infrastructure Development Financing Corporation Institute, Mumbai, Maharashtra, India</w:t>
      </w:r>
    </w:p>
    <w:p w14:paraId="6883B249" w14:textId="61C41993" w:rsidR="003F3B49" w:rsidRPr="00AB66D1" w:rsidRDefault="00DB611A" w:rsidP="001F2181">
      <w:pPr>
        <w:textAlignment w:val="baseline"/>
        <w:rPr>
          <w:rFonts w:ascii="Garamond" w:hAnsi="Garamond"/>
          <w:sz w:val="23"/>
          <w:szCs w:val="23"/>
        </w:rPr>
      </w:pPr>
      <w:r w:rsidRPr="00AB66D1">
        <w:rPr>
          <w:rFonts w:ascii="Garamond" w:hAnsi="Garamond"/>
          <w:sz w:val="23"/>
          <w:szCs w:val="23"/>
        </w:rPr>
        <w:t>I assisted in various project teams for the IDFC Institute, a think/do tank in Mumbai. My work involves literature review and data analysis using Excel and R. The projects I have worked on include analyzing where, when and how traffic accidents occur in Chennai using police data and background research on policy recommendations for ease of doing business in Andhra Pradesh, the latter of which was presented to the state government.</w:t>
      </w:r>
    </w:p>
    <w:p w14:paraId="5264D13F" w14:textId="77777777" w:rsidR="00AD6E9E" w:rsidRPr="00AB66D1" w:rsidRDefault="00D61505" w:rsidP="008D3656">
      <w:pPr>
        <w:textAlignment w:val="baseline"/>
        <w:outlineLvl w:val="2"/>
        <w:rPr>
          <w:rFonts w:ascii="Garamond" w:eastAsia="Times New Roman" w:hAnsi="Garamond" w:cs="Times New Roman"/>
          <w:color w:val="000000" w:themeColor="text1"/>
          <w:sz w:val="23"/>
          <w:szCs w:val="23"/>
          <w:bdr w:val="none" w:sz="0" w:space="0" w:color="auto" w:frame="1"/>
        </w:rPr>
      </w:pPr>
      <w:r w:rsidRPr="00AB66D1">
        <w:rPr>
          <w:rFonts w:ascii="Garamond" w:eastAsia="Times New Roman" w:hAnsi="Garamond" w:cs="Times New Roman"/>
          <w:b/>
          <w:bCs/>
          <w:i/>
          <w:color w:val="000000" w:themeColor="text1"/>
          <w:sz w:val="23"/>
          <w:szCs w:val="23"/>
          <w:bdr w:val="none" w:sz="0" w:space="0" w:color="auto" w:frame="1"/>
        </w:rPr>
        <w:t>Research Assistan</w:t>
      </w:r>
      <w:r w:rsidR="007D0DAF" w:rsidRPr="00AB66D1">
        <w:rPr>
          <w:rFonts w:ascii="Garamond" w:eastAsia="Times New Roman" w:hAnsi="Garamond" w:cs="Times New Roman"/>
          <w:b/>
          <w:bCs/>
          <w:i/>
          <w:color w:val="000000" w:themeColor="text1"/>
          <w:sz w:val="23"/>
          <w:szCs w:val="23"/>
          <w:bdr w:val="none" w:sz="0" w:space="0" w:color="auto" w:frame="1"/>
        </w:rPr>
        <w:t>t</w:t>
      </w:r>
      <w:r w:rsidR="007D0DAF" w:rsidRPr="00AB66D1">
        <w:rPr>
          <w:rFonts w:ascii="Garamond" w:eastAsia="Times New Roman" w:hAnsi="Garamond" w:cs="Times New Roman"/>
          <w:b/>
          <w:bCs/>
          <w:i/>
          <w:color w:val="000000" w:themeColor="text1"/>
          <w:sz w:val="23"/>
          <w:szCs w:val="23"/>
          <w:bdr w:val="none" w:sz="0" w:space="0" w:color="auto" w:frame="1"/>
        </w:rPr>
        <w:tab/>
      </w:r>
      <w:r w:rsidR="007D0DAF" w:rsidRPr="00AB66D1">
        <w:rPr>
          <w:rFonts w:ascii="Garamond" w:eastAsia="Times New Roman" w:hAnsi="Garamond" w:cs="Times New Roman"/>
          <w:b/>
          <w:bCs/>
          <w:i/>
          <w:color w:val="000000" w:themeColor="text1"/>
          <w:sz w:val="23"/>
          <w:szCs w:val="23"/>
          <w:bdr w:val="none" w:sz="0" w:space="0" w:color="auto" w:frame="1"/>
        </w:rPr>
        <w:tab/>
      </w:r>
      <w:r w:rsidR="007D0DAF" w:rsidRPr="00AB66D1">
        <w:rPr>
          <w:rFonts w:ascii="Garamond" w:eastAsia="Times New Roman" w:hAnsi="Garamond" w:cs="Times New Roman"/>
          <w:b/>
          <w:bCs/>
          <w:i/>
          <w:color w:val="000000" w:themeColor="text1"/>
          <w:sz w:val="23"/>
          <w:szCs w:val="23"/>
          <w:bdr w:val="none" w:sz="0" w:space="0" w:color="auto" w:frame="1"/>
        </w:rPr>
        <w:tab/>
      </w:r>
      <w:r w:rsidR="007D0DAF" w:rsidRPr="00AB66D1">
        <w:rPr>
          <w:rFonts w:ascii="Garamond" w:eastAsia="Times New Roman" w:hAnsi="Garamond" w:cs="Times New Roman"/>
          <w:b/>
          <w:bCs/>
          <w:i/>
          <w:color w:val="000000" w:themeColor="text1"/>
          <w:sz w:val="23"/>
          <w:szCs w:val="23"/>
          <w:bdr w:val="none" w:sz="0" w:space="0" w:color="auto" w:frame="1"/>
        </w:rPr>
        <w:tab/>
      </w:r>
      <w:r w:rsidR="007D0DAF" w:rsidRPr="00AB66D1">
        <w:rPr>
          <w:rFonts w:ascii="Garamond" w:eastAsia="Times New Roman" w:hAnsi="Garamond" w:cs="Times New Roman"/>
          <w:b/>
          <w:bCs/>
          <w:i/>
          <w:color w:val="000000" w:themeColor="text1"/>
          <w:sz w:val="23"/>
          <w:szCs w:val="23"/>
          <w:bdr w:val="none" w:sz="0" w:space="0" w:color="auto" w:frame="1"/>
        </w:rPr>
        <w:tab/>
      </w:r>
      <w:r w:rsidR="00F70423" w:rsidRPr="00AB66D1">
        <w:rPr>
          <w:rFonts w:ascii="Garamond" w:eastAsia="Times New Roman" w:hAnsi="Garamond" w:cs="Times New Roman"/>
          <w:color w:val="000000" w:themeColor="text1"/>
          <w:sz w:val="23"/>
          <w:szCs w:val="23"/>
          <w:bdr w:val="none" w:sz="0" w:space="0" w:color="auto" w:frame="1"/>
        </w:rPr>
        <w:tab/>
      </w:r>
      <w:r w:rsidR="00482ABF" w:rsidRPr="00AB66D1">
        <w:rPr>
          <w:rFonts w:ascii="Garamond" w:eastAsia="Times New Roman" w:hAnsi="Garamond" w:cs="Times New Roman"/>
          <w:color w:val="000000" w:themeColor="text1"/>
          <w:sz w:val="23"/>
          <w:szCs w:val="23"/>
          <w:bdr w:val="none" w:sz="0" w:space="0" w:color="auto" w:frame="1"/>
        </w:rPr>
        <w:tab/>
      </w:r>
      <w:r w:rsidR="00482ABF" w:rsidRPr="00AB66D1">
        <w:rPr>
          <w:rFonts w:ascii="Garamond" w:eastAsia="Times New Roman" w:hAnsi="Garamond" w:cs="Times New Roman"/>
          <w:color w:val="000000" w:themeColor="text1"/>
          <w:sz w:val="23"/>
          <w:szCs w:val="23"/>
          <w:bdr w:val="none" w:sz="0" w:space="0" w:color="auto" w:frame="1"/>
        </w:rPr>
        <w:tab/>
      </w:r>
      <w:r w:rsidR="009A67E0" w:rsidRPr="00AB66D1">
        <w:rPr>
          <w:rFonts w:ascii="Garamond" w:eastAsia="Times New Roman" w:hAnsi="Garamond" w:cs="Times New Roman"/>
          <w:color w:val="000000" w:themeColor="text1"/>
          <w:sz w:val="23"/>
          <w:szCs w:val="23"/>
          <w:bdr w:val="none" w:sz="0" w:space="0" w:color="auto" w:frame="1"/>
        </w:rPr>
        <w:t xml:space="preserve">March </w:t>
      </w:r>
      <w:r w:rsidR="000D7B74" w:rsidRPr="00AB66D1">
        <w:rPr>
          <w:rFonts w:ascii="Garamond" w:hAnsi="Garamond"/>
          <w:sz w:val="23"/>
          <w:szCs w:val="23"/>
        </w:rPr>
        <w:t xml:space="preserve">– </w:t>
      </w:r>
      <w:r w:rsidR="002D5B5C" w:rsidRPr="00AB66D1">
        <w:rPr>
          <w:rFonts w:ascii="Garamond" w:eastAsia="Times New Roman" w:hAnsi="Garamond" w:cs="Times New Roman"/>
          <w:color w:val="000000" w:themeColor="text1"/>
          <w:sz w:val="23"/>
          <w:szCs w:val="23"/>
          <w:bdr w:val="none" w:sz="0" w:space="0" w:color="auto" w:frame="1"/>
        </w:rPr>
        <w:t>Sept</w:t>
      </w:r>
      <w:r w:rsidR="000D7B74" w:rsidRPr="00AB66D1">
        <w:rPr>
          <w:rFonts w:ascii="Garamond" w:eastAsia="Times New Roman" w:hAnsi="Garamond" w:cs="Times New Roman"/>
          <w:color w:val="000000" w:themeColor="text1"/>
          <w:sz w:val="23"/>
          <w:szCs w:val="23"/>
          <w:bdr w:val="none" w:sz="0" w:space="0" w:color="auto" w:frame="1"/>
        </w:rPr>
        <w:t>.</w:t>
      </w:r>
      <w:r w:rsidR="002D5B5C" w:rsidRPr="00AB66D1">
        <w:rPr>
          <w:rFonts w:ascii="Garamond" w:eastAsia="Times New Roman" w:hAnsi="Garamond" w:cs="Times New Roman"/>
          <w:color w:val="000000" w:themeColor="text1"/>
          <w:sz w:val="23"/>
          <w:szCs w:val="23"/>
          <w:bdr w:val="none" w:sz="0" w:space="0" w:color="auto" w:frame="1"/>
        </w:rPr>
        <w:t xml:space="preserve"> 2017</w:t>
      </w:r>
    </w:p>
    <w:p w14:paraId="00BC4152" w14:textId="77777777" w:rsidR="00B470B9" w:rsidRPr="00AB66D1" w:rsidRDefault="007D0DAF" w:rsidP="00736757">
      <w:pPr>
        <w:numPr>
          <w:ins w:id="1" w:author="Unknown"/>
        </w:numPr>
        <w:textAlignment w:val="baseline"/>
        <w:rPr>
          <w:rFonts w:ascii="Garamond" w:hAnsi="Garamond" w:cs="Times New Roman"/>
          <w:color w:val="000000" w:themeColor="text1"/>
          <w:sz w:val="23"/>
          <w:szCs w:val="23"/>
        </w:rPr>
      </w:pPr>
      <w:r w:rsidRPr="00AB66D1">
        <w:rPr>
          <w:rFonts w:ascii="Garamond" w:hAnsi="Garamond" w:cs="Times New Roman"/>
          <w:color w:val="000000" w:themeColor="text1"/>
          <w:sz w:val="23"/>
          <w:szCs w:val="23"/>
        </w:rPr>
        <w:t xml:space="preserve">Desautels Faculty of Management, McGill University, </w:t>
      </w:r>
      <w:r w:rsidRPr="00AB66D1">
        <w:rPr>
          <w:rFonts w:ascii="Garamond" w:hAnsi="Garamond"/>
          <w:sz w:val="23"/>
          <w:szCs w:val="23"/>
        </w:rPr>
        <w:t>Montréal, QC, Canada</w:t>
      </w:r>
    </w:p>
    <w:p w14:paraId="09688785" w14:textId="77777777" w:rsidR="00896AD5" w:rsidRDefault="00482ABF" w:rsidP="00896AD5">
      <w:pPr>
        <w:textAlignment w:val="baseline"/>
        <w:outlineLvl w:val="3"/>
        <w:rPr>
          <w:rFonts w:ascii="Garamond" w:hAnsi="Garamond" w:cs="Times New Roman"/>
          <w:color w:val="000000" w:themeColor="text1"/>
          <w:sz w:val="23"/>
          <w:szCs w:val="23"/>
        </w:rPr>
      </w:pPr>
      <w:r w:rsidRPr="00AB66D1">
        <w:rPr>
          <w:rFonts w:ascii="Garamond" w:hAnsi="Garamond" w:cs="Times New Roman"/>
          <w:color w:val="000000" w:themeColor="text1"/>
          <w:sz w:val="23"/>
          <w:szCs w:val="23"/>
        </w:rPr>
        <w:t>A</w:t>
      </w:r>
      <w:r w:rsidR="00D61505" w:rsidRPr="00AB66D1">
        <w:rPr>
          <w:rFonts w:ascii="Garamond" w:hAnsi="Garamond" w:cs="Times New Roman"/>
          <w:color w:val="000000" w:themeColor="text1"/>
          <w:sz w:val="23"/>
          <w:szCs w:val="23"/>
        </w:rPr>
        <w:t>ssist</w:t>
      </w:r>
      <w:r w:rsidR="003F3B49" w:rsidRPr="00AB66D1">
        <w:rPr>
          <w:rFonts w:ascii="Garamond" w:hAnsi="Garamond" w:cs="Times New Roman"/>
          <w:color w:val="000000" w:themeColor="text1"/>
          <w:sz w:val="23"/>
          <w:szCs w:val="23"/>
        </w:rPr>
        <w:t>ed</w:t>
      </w:r>
      <w:r w:rsidR="00D61505" w:rsidRPr="00AB66D1">
        <w:rPr>
          <w:rFonts w:ascii="Garamond" w:hAnsi="Garamond" w:cs="Times New Roman"/>
          <w:color w:val="000000" w:themeColor="text1"/>
          <w:sz w:val="23"/>
          <w:szCs w:val="23"/>
        </w:rPr>
        <w:t xml:space="preserve"> in quantit</w:t>
      </w:r>
      <w:r w:rsidR="00AD6E9E" w:rsidRPr="00AB66D1">
        <w:rPr>
          <w:rFonts w:ascii="Garamond" w:hAnsi="Garamond" w:cs="Times New Roman"/>
          <w:color w:val="000000" w:themeColor="text1"/>
          <w:sz w:val="23"/>
          <w:szCs w:val="23"/>
        </w:rPr>
        <w:t>ative</w:t>
      </w:r>
      <w:r w:rsidR="00D61505" w:rsidRPr="00AB66D1">
        <w:rPr>
          <w:rFonts w:ascii="Garamond" w:hAnsi="Garamond" w:cs="Times New Roman"/>
          <w:color w:val="000000" w:themeColor="text1"/>
          <w:sz w:val="23"/>
          <w:szCs w:val="23"/>
        </w:rPr>
        <w:t xml:space="preserve"> marketing research </w:t>
      </w:r>
      <w:r w:rsidRPr="00AB66D1">
        <w:rPr>
          <w:rFonts w:ascii="Garamond" w:hAnsi="Garamond" w:cs="Times New Roman"/>
          <w:color w:val="000000" w:themeColor="text1"/>
          <w:sz w:val="23"/>
          <w:szCs w:val="23"/>
        </w:rPr>
        <w:t>alongside</w:t>
      </w:r>
      <w:r w:rsidR="00D61505" w:rsidRPr="00AB66D1">
        <w:rPr>
          <w:rFonts w:ascii="Garamond" w:hAnsi="Garamond" w:cs="Times New Roman"/>
          <w:color w:val="000000" w:themeColor="text1"/>
          <w:sz w:val="23"/>
          <w:szCs w:val="23"/>
        </w:rPr>
        <w:t xml:space="preserve"> </w:t>
      </w:r>
      <w:r w:rsidR="00312F45" w:rsidRPr="00AB66D1">
        <w:rPr>
          <w:rFonts w:ascii="Garamond" w:hAnsi="Garamond" w:cs="Times New Roman"/>
          <w:color w:val="000000" w:themeColor="text1"/>
          <w:sz w:val="23"/>
          <w:szCs w:val="23"/>
        </w:rPr>
        <w:t xml:space="preserve">doctoral </w:t>
      </w:r>
      <w:r w:rsidR="00D61505" w:rsidRPr="00AB66D1">
        <w:rPr>
          <w:rFonts w:ascii="Garamond" w:hAnsi="Garamond" w:cs="Times New Roman"/>
          <w:color w:val="000000" w:themeColor="text1"/>
          <w:sz w:val="23"/>
          <w:szCs w:val="23"/>
        </w:rPr>
        <w:t xml:space="preserve">candidate and course instructor </w:t>
      </w:r>
      <w:r w:rsidR="00312F45" w:rsidRPr="00AB66D1">
        <w:rPr>
          <w:rFonts w:ascii="Garamond" w:hAnsi="Garamond" w:cs="Times New Roman"/>
          <w:color w:val="000000" w:themeColor="text1"/>
          <w:sz w:val="23"/>
          <w:szCs w:val="23"/>
        </w:rPr>
        <w:t xml:space="preserve">Professor </w:t>
      </w:r>
      <w:r w:rsidR="00D61505" w:rsidRPr="00AB66D1">
        <w:rPr>
          <w:rFonts w:ascii="Garamond" w:hAnsi="Garamond" w:cs="Times New Roman"/>
          <w:color w:val="000000" w:themeColor="text1"/>
          <w:sz w:val="23"/>
          <w:szCs w:val="23"/>
        </w:rPr>
        <w:t xml:space="preserve">Filippo </w:t>
      </w:r>
      <w:proofErr w:type="spellStart"/>
      <w:r w:rsidR="00D61505" w:rsidRPr="00AB66D1">
        <w:rPr>
          <w:rFonts w:ascii="Garamond" w:hAnsi="Garamond" w:cs="Times New Roman"/>
          <w:color w:val="000000" w:themeColor="text1"/>
          <w:sz w:val="23"/>
          <w:szCs w:val="23"/>
        </w:rPr>
        <w:t>Dall'Olio</w:t>
      </w:r>
      <w:proofErr w:type="spellEnd"/>
      <w:r w:rsidR="00D61505" w:rsidRPr="00AB66D1">
        <w:rPr>
          <w:rFonts w:ascii="Garamond" w:hAnsi="Garamond" w:cs="Times New Roman"/>
          <w:color w:val="000000" w:themeColor="text1"/>
          <w:sz w:val="23"/>
          <w:szCs w:val="23"/>
        </w:rPr>
        <w:t>. The research involve</w:t>
      </w:r>
      <w:r w:rsidR="003F3B49" w:rsidRPr="00AB66D1">
        <w:rPr>
          <w:rFonts w:ascii="Garamond" w:hAnsi="Garamond" w:cs="Times New Roman"/>
          <w:color w:val="000000" w:themeColor="text1"/>
          <w:sz w:val="23"/>
          <w:szCs w:val="23"/>
        </w:rPr>
        <w:t>d</w:t>
      </w:r>
      <w:r w:rsidR="00D61505" w:rsidRPr="00AB66D1">
        <w:rPr>
          <w:rFonts w:ascii="Garamond" w:hAnsi="Garamond" w:cs="Times New Roman"/>
          <w:color w:val="000000" w:themeColor="text1"/>
          <w:sz w:val="23"/>
          <w:szCs w:val="23"/>
        </w:rPr>
        <w:t xml:space="preserve"> multiple regression analysis between advertising elasticity of demand in video advertisements and sales volume of product</w:t>
      </w:r>
      <w:r w:rsidRPr="00AB66D1">
        <w:rPr>
          <w:rFonts w:ascii="Garamond" w:hAnsi="Garamond" w:cs="Times New Roman"/>
          <w:color w:val="000000" w:themeColor="text1"/>
          <w:sz w:val="23"/>
          <w:szCs w:val="23"/>
        </w:rPr>
        <w:t>s.</w:t>
      </w:r>
    </w:p>
    <w:p w14:paraId="5D3EBA9D" w14:textId="42B1AFB6" w:rsidR="00133628" w:rsidRPr="00AB66D1" w:rsidRDefault="00975528" w:rsidP="008E3AA5">
      <w:pPr>
        <w:rPr>
          <w:rFonts w:ascii="Garamond" w:hAnsi="Garamond"/>
          <w:sz w:val="23"/>
          <w:szCs w:val="23"/>
        </w:rPr>
      </w:pPr>
      <w:r w:rsidRPr="00AB66D1">
        <w:rPr>
          <w:rFonts w:ascii="Garamond" w:hAnsi="Garamond"/>
          <w:b/>
          <w:sz w:val="23"/>
          <w:szCs w:val="23"/>
          <w:u w:val="single"/>
        </w:rPr>
        <w:t>Honors and Awards:</w:t>
      </w:r>
      <w:r w:rsidR="00133628" w:rsidRPr="00AB66D1">
        <w:rPr>
          <w:rFonts w:ascii="Garamond" w:hAnsi="Garamond"/>
          <w:sz w:val="23"/>
          <w:szCs w:val="23"/>
        </w:rPr>
        <w:t>.</w:t>
      </w:r>
    </w:p>
    <w:p w14:paraId="3726DE50" w14:textId="097A6AA5" w:rsidR="00762806" w:rsidRPr="00AB66D1" w:rsidRDefault="00762806" w:rsidP="00762806">
      <w:pPr>
        <w:rPr>
          <w:rFonts w:ascii="Garamond" w:hAnsi="Garamond"/>
          <w:sz w:val="23"/>
          <w:szCs w:val="23"/>
        </w:rPr>
      </w:pPr>
      <w:r w:rsidRPr="00AB66D1">
        <w:rPr>
          <w:rFonts w:ascii="Garamond" w:hAnsi="Garamond"/>
          <w:b/>
          <w:bCs/>
          <w:i/>
          <w:iCs/>
          <w:sz w:val="23"/>
          <w:szCs w:val="23"/>
        </w:rPr>
        <w:t xml:space="preserve">Pi Alpha </w:t>
      </w:r>
      <w:proofErr w:type="spellStart"/>
      <w:r w:rsidRPr="00AB66D1">
        <w:rPr>
          <w:rFonts w:ascii="Garamond" w:hAnsi="Garamond"/>
          <w:b/>
          <w:bCs/>
          <w:i/>
          <w:iCs/>
          <w:sz w:val="23"/>
          <w:szCs w:val="23"/>
        </w:rPr>
        <w:t>Alpha</w:t>
      </w:r>
      <w:proofErr w:type="spellEnd"/>
      <w:r w:rsidRPr="00AB66D1">
        <w:rPr>
          <w:rFonts w:ascii="Garamond" w:hAnsi="Garamond"/>
          <w:b/>
          <w:bCs/>
          <w:i/>
          <w:iCs/>
          <w:sz w:val="23"/>
          <w:szCs w:val="23"/>
        </w:rPr>
        <w:t xml:space="preserve"> National Honor Society</w:t>
      </w:r>
      <w:r w:rsidRPr="00AB66D1">
        <w:rPr>
          <w:rFonts w:ascii="Garamond" w:hAnsi="Garamond"/>
          <w:sz w:val="23"/>
          <w:szCs w:val="23"/>
        </w:rPr>
        <w:tab/>
      </w:r>
      <w:r w:rsidRPr="00AB66D1">
        <w:rPr>
          <w:rFonts w:ascii="Garamond" w:hAnsi="Garamond"/>
          <w:sz w:val="23"/>
          <w:szCs w:val="23"/>
        </w:rPr>
        <w:tab/>
      </w:r>
      <w:r w:rsidRPr="00AB66D1">
        <w:rPr>
          <w:rFonts w:ascii="Garamond" w:hAnsi="Garamond"/>
          <w:sz w:val="23"/>
          <w:szCs w:val="23"/>
        </w:rPr>
        <w:tab/>
      </w:r>
      <w:r w:rsidRPr="00AB66D1">
        <w:rPr>
          <w:rFonts w:ascii="Garamond" w:hAnsi="Garamond"/>
          <w:sz w:val="23"/>
          <w:szCs w:val="23"/>
        </w:rPr>
        <w:tab/>
      </w:r>
      <w:r w:rsidRPr="00AB66D1">
        <w:rPr>
          <w:rFonts w:ascii="Garamond" w:hAnsi="Garamond"/>
          <w:sz w:val="23"/>
          <w:szCs w:val="23"/>
        </w:rPr>
        <w:tab/>
        <w:t xml:space="preserve"> </w:t>
      </w:r>
      <w:r w:rsidR="00DF7760" w:rsidRPr="00AB66D1">
        <w:rPr>
          <w:rFonts w:ascii="Garamond" w:hAnsi="Garamond"/>
          <w:sz w:val="23"/>
          <w:szCs w:val="23"/>
        </w:rPr>
        <w:tab/>
      </w:r>
      <w:r w:rsidR="005E7E66">
        <w:rPr>
          <w:rFonts w:ascii="Garamond" w:hAnsi="Garamond"/>
          <w:sz w:val="23"/>
          <w:szCs w:val="23"/>
        </w:rPr>
        <w:t xml:space="preserve">        </w:t>
      </w:r>
      <w:r w:rsidR="00DF7760" w:rsidRPr="00AB66D1">
        <w:rPr>
          <w:rFonts w:ascii="Garamond" w:hAnsi="Garamond"/>
          <w:sz w:val="23"/>
          <w:szCs w:val="23"/>
        </w:rPr>
        <w:t>Oct. 2020</w:t>
      </w:r>
    </w:p>
    <w:p w14:paraId="55D7A279" w14:textId="77777777" w:rsidR="00762806" w:rsidRPr="00AB66D1" w:rsidRDefault="00762806" w:rsidP="00762806">
      <w:pPr>
        <w:rPr>
          <w:rFonts w:ascii="Garamond" w:hAnsi="Garamond"/>
          <w:bCs/>
          <w:sz w:val="23"/>
          <w:szCs w:val="23"/>
        </w:rPr>
      </w:pPr>
      <w:r w:rsidRPr="00AB66D1">
        <w:rPr>
          <w:rFonts w:ascii="Garamond" w:hAnsi="Garamond"/>
          <w:bCs/>
          <w:sz w:val="23"/>
          <w:szCs w:val="23"/>
        </w:rPr>
        <w:t>Edward J. Bloustein School of Planning and Public Policy, Rutgers University, New Brunswick, NJ, U.S.A</w:t>
      </w:r>
    </w:p>
    <w:p w14:paraId="35AEA09A" w14:textId="6FC1B945" w:rsidR="00762806" w:rsidRPr="00AB66D1" w:rsidRDefault="00762806" w:rsidP="008E3AA5">
      <w:pPr>
        <w:rPr>
          <w:rFonts w:ascii="Garamond" w:hAnsi="Garamond"/>
          <w:bCs/>
          <w:sz w:val="23"/>
          <w:szCs w:val="23"/>
        </w:rPr>
      </w:pPr>
      <w:r w:rsidRPr="00AB66D1">
        <w:rPr>
          <w:rFonts w:ascii="Garamond" w:hAnsi="Garamond"/>
          <w:bCs/>
          <w:sz w:val="23"/>
          <w:szCs w:val="23"/>
        </w:rPr>
        <w:t xml:space="preserve">Inducted into the public administration and policy honor society for having </w:t>
      </w:r>
      <w:r w:rsidR="003323CF" w:rsidRPr="00AB66D1">
        <w:rPr>
          <w:rFonts w:ascii="Garamond" w:hAnsi="Garamond"/>
          <w:bCs/>
          <w:sz w:val="23"/>
          <w:szCs w:val="23"/>
        </w:rPr>
        <w:t>a 3.7+ GPA</w:t>
      </w:r>
      <w:r w:rsidRPr="00AB66D1">
        <w:rPr>
          <w:rFonts w:ascii="Garamond" w:hAnsi="Garamond"/>
          <w:bCs/>
          <w:sz w:val="23"/>
          <w:szCs w:val="23"/>
        </w:rPr>
        <w:t xml:space="preserve"> in the first year of the </w:t>
      </w:r>
      <w:r w:rsidR="003323CF" w:rsidRPr="00AB66D1">
        <w:rPr>
          <w:rFonts w:ascii="Garamond" w:hAnsi="Garamond"/>
          <w:bCs/>
          <w:sz w:val="23"/>
          <w:szCs w:val="23"/>
        </w:rPr>
        <w:t>Master of Public Policy</w:t>
      </w:r>
      <w:r w:rsidRPr="00AB66D1">
        <w:rPr>
          <w:rFonts w:ascii="Garamond" w:hAnsi="Garamond"/>
          <w:bCs/>
          <w:sz w:val="23"/>
          <w:szCs w:val="23"/>
        </w:rPr>
        <w:t xml:space="preserve"> program.</w:t>
      </w:r>
    </w:p>
    <w:p w14:paraId="66913E58" w14:textId="060BA669" w:rsidR="008E3AA5" w:rsidRPr="00AB66D1" w:rsidRDefault="008E3AA5" w:rsidP="008E3AA5">
      <w:pPr>
        <w:rPr>
          <w:rFonts w:ascii="Garamond" w:hAnsi="Garamond"/>
          <w:sz w:val="23"/>
          <w:szCs w:val="23"/>
        </w:rPr>
      </w:pPr>
      <w:r w:rsidRPr="00AB66D1">
        <w:rPr>
          <w:rFonts w:ascii="Garamond" w:hAnsi="Garamond"/>
          <w:b/>
          <w:bCs/>
          <w:i/>
          <w:iCs/>
          <w:sz w:val="23"/>
          <w:szCs w:val="23"/>
        </w:rPr>
        <w:t>Teaching Assistantship</w:t>
      </w:r>
      <w:r w:rsidRPr="00AB66D1">
        <w:rPr>
          <w:rFonts w:ascii="Garamond" w:hAnsi="Garamond"/>
          <w:sz w:val="23"/>
          <w:szCs w:val="23"/>
        </w:rPr>
        <w:tab/>
      </w:r>
      <w:r w:rsidRPr="00AB66D1">
        <w:rPr>
          <w:rFonts w:ascii="Garamond" w:hAnsi="Garamond"/>
          <w:sz w:val="23"/>
          <w:szCs w:val="23"/>
        </w:rPr>
        <w:tab/>
      </w:r>
      <w:r w:rsidRPr="00AB66D1">
        <w:rPr>
          <w:rFonts w:ascii="Garamond" w:hAnsi="Garamond"/>
          <w:sz w:val="23"/>
          <w:szCs w:val="23"/>
        </w:rPr>
        <w:tab/>
      </w:r>
      <w:r w:rsidRPr="00AB66D1">
        <w:rPr>
          <w:rFonts w:ascii="Garamond" w:hAnsi="Garamond"/>
          <w:sz w:val="23"/>
          <w:szCs w:val="23"/>
        </w:rPr>
        <w:tab/>
      </w:r>
      <w:r w:rsidRPr="00AB66D1">
        <w:rPr>
          <w:rFonts w:ascii="Garamond" w:hAnsi="Garamond"/>
          <w:sz w:val="23"/>
          <w:szCs w:val="23"/>
        </w:rPr>
        <w:tab/>
      </w:r>
      <w:r w:rsidRPr="00AB66D1">
        <w:rPr>
          <w:rFonts w:ascii="Garamond" w:hAnsi="Garamond"/>
          <w:sz w:val="23"/>
          <w:szCs w:val="23"/>
        </w:rPr>
        <w:tab/>
      </w:r>
      <w:r w:rsidRPr="00AB66D1">
        <w:rPr>
          <w:rFonts w:ascii="Garamond" w:hAnsi="Garamond"/>
          <w:sz w:val="23"/>
          <w:szCs w:val="23"/>
        </w:rPr>
        <w:tab/>
      </w:r>
      <w:r w:rsidR="007E41BE" w:rsidRPr="00AB66D1">
        <w:rPr>
          <w:rFonts w:ascii="Garamond" w:hAnsi="Garamond"/>
          <w:sz w:val="23"/>
          <w:szCs w:val="23"/>
        </w:rPr>
        <w:t xml:space="preserve">     </w:t>
      </w:r>
      <w:r w:rsidRPr="00AB66D1">
        <w:rPr>
          <w:rFonts w:ascii="Garamond" w:hAnsi="Garamond"/>
          <w:sz w:val="23"/>
          <w:szCs w:val="23"/>
        </w:rPr>
        <w:t xml:space="preserve">Sept. 2020-May 2021 </w:t>
      </w:r>
    </w:p>
    <w:p w14:paraId="6D11A203" w14:textId="77777777" w:rsidR="008E3AA5" w:rsidRPr="00AB66D1" w:rsidRDefault="008E3AA5" w:rsidP="008E3AA5">
      <w:pPr>
        <w:rPr>
          <w:rFonts w:ascii="Garamond" w:hAnsi="Garamond"/>
          <w:bCs/>
          <w:sz w:val="23"/>
          <w:szCs w:val="23"/>
        </w:rPr>
      </w:pPr>
      <w:r w:rsidRPr="00AB66D1">
        <w:rPr>
          <w:rFonts w:ascii="Garamond" w:hAnsi="Garamond"/>
          <w:bCs/>
          <w:sz w:val="23"/>
          <w:szCs w:val="23"/>
        </w:rPr>
        <w:t>Edward J. Bloustein School of Planning and Public Policy, Rutgers University, New Brunswick, NJ, U.S.A</w:t>
      </w:r>
    </w:p>
    <w:p w14:paraId="1283D50E" w14:textId="7564F214" w:rsidR="008E3AA5" w:rsidRPr="00AB66D1" w:rsidRDefault="008E3AA5" w:rsidP="003D14C9">
      <w:pPr>
        <w:rPr>
          <w:rFonts w:ascii="Garamond" w:hAnsi="Garamond"/>
          <w:sz w:val="23"/>
          <w:szCs w:val="23"/>
        </w:rPr>
      </w:pPr>
      <w:r w:rsidRPr="00AB66D1">
        <w:rPr>
          <w:rFonts w:ascii="Garamond" w:hAnsi="Garamond"/>
          <w:sz w:val="23"/>
          <w:szCs w:val="23"/>
        </w:rPr>
        <w:t xml:space="preserve">For Basic Quantitative Methods course (34:833:521). Received a full tuition and fees remission and a stipend. </w:t>
      </w:r>
    </w:p>
    <w:p w14:paraId="14A58ED2" w14:textId="77777777" w:rsidR="00D61505" w:rsidRPr="00AB66D1" w:rsidRDefault="00D61505">
      <w:pPr>
        <w:rPr>
          <w:rFonts w:ascii="Garamond" w:hAnsi="Garamond"/>
          <w:b/>
          <w:sz w:val="23"/>
          <w:szCs w:val="23"/>
          <w:u w:val="single"/>
        </w:rPr>
      </w:pPr>
      <w:r w:rsidRPr="00AB66D1">
        <w:rPr>
          <w:rFonts w:ascii="Garamond" w:hAnsi="Garamond"/>
          <w:b/>
          <w:sz w:val="23"/>
          <w:szCs w:val="23"/>
          <w:u w:val="single"/>
        </w:rPr>
        <w:t xml:space="preserve">Languages </w:t>
      </w:r>
      <w:r w:rsidR="003C4C56" w:rsidRPr="00AB66D1">
        <w:rPr>
          <w:rFonts w:ascii="Garamond" w:hAnsi="Garamond"/>
          <w:b/>
          <w:sz w:val="23"/>
          <w:szCs w:val="23"/>
          <w:u w:val="single"/>
        </w:rPr>
        <w:t>&amp;</w:t>
      </w:r>
      <w:r w:rsidRPr="00AB66D1">
        <w:rPr>
          <w:rFonts w:ascii="Garamond" w:hAnsi="Garamond"/>
          <w:b/>
          <w:sz w:val="23"/>
          <w:szCs w:val="23"/>
          <w:u w:val="single"/>
        </w:rPr>
        <w:t xml:space="preserve"> </w:t>
      </w:r>
      <w:r w:rsidR="00853EBB" w:rsidRPr="00AB66D1">
        <w:rPr>
          <w:rFonts w:ascii="Garamond" w:hAnsi="Garamond"/>
          <w:b/>
          <w:sz w:val="23"/>
          <w:szCs w:val="23"/>
          <w:u w:val="single"/>
        </w:rPr>
        <w:t>Additional</w:t>
      </w:r>
      <w:r w:rsidRPr="00AB66D1">
        <w:rPr>
          <w:rFonts w:ascii="Garamond" w:hAnsi="Garamond"/>
          <w:b/>
          <w:sz w:val="23"/>
          <w:szCs w:val="23"/>
          <w:u w:val="single"/>
        </w:rPr>
        <w:t xml:space="preserve"> Skills:</w:t>
      </w:r>
    </w:p>
    <w:p w14:paraId="2E64CA02" w14:textId="77777777" w:rsidR="009A67E0" w:rsidRPr="00AB66D1" w:rsidRDefault="00D61505" w:rsidP="00853EBB">
      <w:pPr>
        <w:rPr>
          <w:rFonts w:ascii="Garamond" w:hAnsi="Garamond"/>
          <w:sz w:val="23"/>
          <w:szCs w:val="23"/>
        </w:rPr>
      </w:pPr>
      <w:r w:rsidRPr="00AB66D1">
        <w:rPr>
          <w:rFonts w:ascii="Garamond" w:hAnsi="Garamond"/>
          <w:sz w:val="23"/>
          <w:szCs w:val="23"/>
        </w:rPr>
        <w:t>Languages:</w:t>
      </w:r>
      <w:r w:rsidR="00D72F75" w:rsidRPr="00AB66D1">
        <w:rPr>
          <w:rFonts w:ascii="Garamond" w:hAnsi="Garamond"/>
          <w:sz w:val="23"/>
          <w:szCs w:val="23"/>
        </w:rPr>
        <w:t xml:space="preserve"> </w:t>
      </w:r>
      <w:r w:rsidR="009A67E0" w:rsidRPr="00AB66D1">
        <w:rPr>
          <w:rFonts w:ascii="Garamond" w:hAnsi="Garamond"/>
          <w:sz w:val="23"/>
          <w:szCs w:val="23"/>
        </w:rPr>
        <w:t xml:space="preserve">Fluent in </w:t>
      </w:r>
      <w:r w:rsidR="00D72F75" w:rsidRPr="00AB66D1">
        <w:rPr>
          <w:rFonts w:ascii="Garamond" w:hAnsi="Garamond"/>
          <w:sz w:val="23"/>
          <w:szCs w:val="23"/>
        </w:rPr>
        <w:t>Bengali</w:t>
      </w:r>
      <w:r w:rsidR="003D2FB7" w:rsidRPr="00AB66D1">
        <w:rPr>
          <w:rFonts w:ascii="Garamond" w:hAnsi="Garamond"/>
          <w:sz w:val="23"/>
          <w:szCs w:val="23"/>
        </w:rPr>
        <w:t>, French</w:t>
      </w:r>
      <w:r w:rsidR="009A67E0" w:rsidRPr="00AB66D1">
        <w:rPr>
          <w:rFonts w:ascii="Garamond" w:hAnsi="Garamond"/>
          <w:sz w:val="23"/>
          <w:szCs w:val="23"/>
        </w:rPr>
        <w:t xml:space="preserve"> &amp;</w:t>
      </w:r>
      <w:r w:rsidR="00415D46" w:rsidRPr="00AB66D1">
        <w:rPr>
          <w:rFonts w:ascii="Garamond" w:hAnsi="Garamond"/>
          <w:sz w:val="23"/>
          <w:szCs w:val="23"/>
        </w:rPr>
        <w:t xml:space="preserve"> intermediate</w:t>
      </w:r>
      <w:r w:rsidR="009A67E0" w:rsidRPr="00AB66D1">
        <w:rPr>
          <w:rFonts w:ascii="Garamond" w:hAnsi="Garamond"/>
          <w:sz w:val="23"/>
          <w:szCs w:val="23"/>
        </w:rPr>
        <w:t xml:space="preserve"> </w:t>
      </w:r>
      <w:r w:rsidR="00D72F75" w:rsidRPr="00AB66D1">
        <w:rPr>
          <w:rFonts w:ascii="Garamond" w:hAnsi="Garamond"/>
          <w:sz w:val="23"/>
          <w:szCs w:val="23"/>
        </w:rPr>
        <w:t>Spanish</w:t>
      </w:r>
      <w:r w:rsidR="009A67E0" w:rsidRPr="00AB66D1">
        <w:rPr>
          <w:rFonts w:ascii="Garamond" w:hAnsi="Garamond"/>
          <w:sz w:val="23"/>
          <w:szCs w:val="23"/>
        </w:rPr>
        <w:t>. Begi</w:t>
      </w:r>
      <w:r w:rsidR="007C745B" w:rsidRPr="00AB66D1">
        <w:rPr>
          <w:rFonts w:ascii="Garamond" w:hAnsi="Garamond"/>
          <w:sz w:val="23"/>
          <w:szCs w:val="23"/>
        </w:rPr>
        <w:t>n</w:t>
      </w:r>
      <w:r w:rsidR="009A67E0" w:rsidRPr="00AB66D1">
        <w:rPr>
          <w:rFonts w:ascii="Garamond" w:hAnsi="Garamond"/>
          <w:sz w:val="23"/>
          <w:szCs w:val="23"/>
        </w:rPr>
        <w:t>ner skills in</w:t>
      </w:r>
      <w:r w:rsidR="00853EBB" w:rsidRPr="00AB66D1">
        <w:rPr>
          <w:rFonts w:ascii="Garamond" w:hAnsi="Garamond"/>
          <w:sz w:val="23"/>
          <w:szCs w:val="23"/>
        </w:rPr>
        <w:t xml:space="preserve"> </w:t>
      </w:r>
      <w:r w:rsidR="00D72F75" w:rsidRPr="00AB66D1">
        <w:rPr>
          <w:rFonts w:ascii="Garamond" w:hAnsi="Garamond"/>
          <w:sz w:val="23"/>
          <w:szCs w:val="23"/>
        </w:rPr>
        <w:t xml:space="preserve">Hindi/Urdu </w:t>
      </w:r>
      <w:r w:rsidR="00853EBB" w:rsidRPr="00AB66D1">
        <w:rPr>
          <w:rFonts w:ascii="Garamond" w:hAnsi="Garamond"/>
          <w:sz w:val="23"/>
          <w:szCs w:val="23"/>
        </w:rPr>
        <w:t>and</w:t>
      </w:r>
      <w:r w:rsidR="00D72F75" w:rsidRPr="00AB66D1">
        <w:rPr>
          <w:rFonts w:ascii="Garamond" w:hAnsi="Garamond"/>
          <w:sz w:val="23"/>
          <w:szCs w:val="23"/>
        </w:rPr>
        <w:t xml:space="preserve"> Arabic</w:t>
      </w:r>
      <w:r w:rsidR="00853EBB" w:rsidRPr="00AB66D1">
        <w:rPr>
          <w:rFonts w:ascii="Garamond" w:hAnsi="Garamond"/>
          <w:sz w:val="23"/>
          <w:szCs w:val="23"/>
        </w:rPr>
        <w:t>.</w:t>
      </w:r>
      <w:r w:rsidR="009A67E0" w:rsidRPr="00AB66D1">
        <w:rPr>
          <w:rFonts w:ascii="Garamond" w:hAnsi="Garamond"/>
          <w:sz w:val="23"/>
          <w:szCs w:val="23"/>
        </w:rPr>
        <w:t xml:space="preserve"> </w:t>
      </w:r>
    </w:p>
    <w:p w14:paraId="506150ED" w14:textId="19A92099" w:rsidR="00511A4D" w:rsidRPr="00AB66D1" w:rsidRDefault="00DB611A" w:rsidP="00853EBB">
      <w:pPr>
        <w:rPr>
          <w:rFonts w:ascii="Garamond" w:hAnsi="Garamond"/>
          <w:sz w:val="23"/>
          <w:szCs w:val="23"/>
        </w:rPr>
      </w:pPr>
      <w:r w:rsidRPr="00AB66D1">
        <w:rPr>
          <w:rFonts w:ascii="Garamond" w:hAnsi="Garamond"/>
          <w:sz w:val="23"/>
          <w:szCs w:val="23"/>
        </w:rPr>
        <w:t xml:space="preserve">Software: </w:t>
      </w:r>
      <w:r w:rsidR="007C5CFD" w:rsidRPr="00AB66D1">
        <w:rPr>
          <w:rFonts w:ascii="Garamond" w:hAnsi="Garamond"/>
          <w:sz w:val="23"/>
          <w:szCs w:val="23"/>
        </w:rPr>
        <w:t>ArcGIS, Python, R, SPSS, SQL, Stata</w:t>
      </w:r>
    </w:p>
    <w:sectPr w:rsidR="00511A4D" w:rsidRPr="00AB66D1" w:rsidSect="0003120C">
      <w:footerReference w:type="even" r:id="rId7"/>
      <w:footerReference w:type="default" r:id="rId8"/>
      <w:pgSz w:w="12240" w:h="15840"/>
      <w:pgMar w:top="1224" w:right="1296" w:bottom="1224" w:left="1296"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80C795" w14:textId="77777777" w:rsidR="0022201D" w:rsidRDefault="0022201D">
      <w:r>
        <w:separator/>
      </w:r>
    </w:p>
  </w:endnote>
  <w:endnote w:type="continuationSeparator" w:id="0">
    <w:p w14:paraId="61F13352" w14:textId="77777777" w:rsidR="0022201D" w:rsidRDefault="00222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B03A9" w14:textId="77777777" w:rsidR="00853EBB" w:rsidRDefault="00382850" w:rsidP="00996CE8">
    <w:pPr>
      <w:pStyle w:val="Footer"/>
      <w:framePr w:wrap="around" w:vAnchor="text" w:hAnchor="margin" w:xAlign="right" w:y="1"/>
      <w:rPr>
        <w:rStyle w:val="PageNumber"/>
      </w:rPr>
    </w:pPr>
    <w:r>
      <w:rPr>
        <w:rStyle w:val="PageNumber"/>
      </w:rPr>
      <w:fldChar w:fldCharType="begin"/>
    </w:r>
    <w:r w:rsidR="00853EBB">
      <w:rPr>
        <w:rStyle w:val="PageNumber"/>
      </w:rPr>
      <w:instrText xml:space="preserve">PAGE  </w:instrText>
    </w:r>
    <w:r>
      <w:rPr>
        <w:rStyle w:val="PageNumber"/>
      </w:rPr>
      <w:fldChar w:fldCharType="end"/>
    </w:r>
  </w:p>
  <w:p w14:paraId="36A859D0" w14:textId="77777777" w:rsidR="00CB0B5F" w:rsidRDefault="00CB0B5F" w:rsidP="006C03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4D8C7F" w14:textId="77777777" w:rsidR="00853EBB" w:rsidRDefault="00382850" w:rsidP="00996CE8">
    <w:pPr>
      <w:pStyle w:val="Footer"/>
      <w:framePr w:wrap="around" w:vAnchor="text" w:hAnchor="margin" w:xAlign="right" w:y="1"/>
      <w:rPr>
        <w:rStyle w:val="PageNumber"/>
      </w:rPr>
    </w:pPr>
    <w:r>
      <w:rPr>
        <w:rStyle w:val="PageNumber"/>
      </w:rPr>
      <w:fldChar w:fldCharType="begin"/>
    </w:r>
    <w:r w:rsidR="00853EBB">
      <w:rPr>
        <w:rStyle w:val="PageNumber"/>
      </w:rPr>
      <w:instrText xml:space="preserve">PAGE  </w:instrText>
    </w:r>
    <w:r>
      <w:rPr>
        <w:rStyle w:val="PageNumber"/>
      </w:rPr>
      <w:fldChar w:fldCharType="separate"/>
    </w:r>
    <w:r w:rsidR="00DB611A">
      <w:rPr>
        <w:rStyle w:val="PageNumber"/>
        <w:noProof/>
      </w:rPr>
      <w:t>2</w:t>
    </w:r>
    <w:r>
      <w:rPr>
        <w:rStyle w:val="PageNumber"/>
      </w:rPr>
      <w:fldChar w:fldCharType="end"/>
    </w:r>
  </w:p>
  <w:p w14:paraId="2013AB3F" w14:textId="77777777" w:rsidR="00853EBB" w:rsidRDefault="00853EBB" w:rsidP="008D365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4A41BE" w14:textId="77777777" w:rsidR="0022201D" w:rsidRDefault="0022201D">
      <w:r>
        <w:separator/>
      </w:r>
    </w:p>
  </w:footnote>
  <w:footnote w:type="continuationSeparator" w:id="0">
    <w:p w14:paraId="0BE8DFFC" w14:textId="77777777" w:rsidR="0022201D" w:rsidRDefault="002220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0454F"/>
    <w:multiLevelType w:val="multilevel"/>
    <w:tmpl w:val="30268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626D61"/>
    <w:multiLevelType w:val="multilevel"/>
    <w:tmpl w:val="DA4C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BF11EA"/>
    <w:multiLevelType w:val="hybridMultilevel"/>
    <w:tmpl w:val="C6506938"/>
    <w:lvl w:ilvl="0" w:tplc="5D028FF8">
      <w:numFmt w:val="bullet"/>
      <w:lvlText w:val="-"/>
      <w:lvlJc w:val="left"/>
      <w:pPr>
        <w:ind w:left="720" w:hanging="360"/>
      </w:pPr>
      <w:rPr>
        <w:rFonts w:ascii="Garamond" w:eastAsiaTheme="minorHAnsi"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61505"/>
    <w:rsid w:val="0001067F"/>
    <w:rsid w:val="00012F36"/>
    <w:rsid w:val="00017718"/>
    <w:rsid w:val="000214B3"/>
    <w:rsid w:val="0003120C"/>
    <w:rsid w:val="00031BD1"/>
    <w:rsid w:val="00034ED2"/>
    <w:rsid w:val="0005569D"/>
    <w:rsid w:val="00056A3B"/>
    <w:rsid w:val="00061159"/>
    <w:rsid w:val="00072A1D"/>
    <w:rsid w:val="000A6560"/>
    <w:rsid w:val="000C3AD2"/>
    <w:rsid w:val="000D3747"/>
    <w:rsid w:val="000D50CA"/>
    <w:rsid w:val="000D7B74"/>
    <w:rsid w:val="000F7ECE"/>
    <w:rsid w:val="00111F8B"/>
    <w:rsid w:val="00133628"/>
    <w:rsid w:val="001341D0"/>
    <w:rsid w:val="00144D0D"/>
    <w:rsid w:val="001513A4"/>
    <w:rsid w:val="00171D0F"/>
    <w:rsid w:val="0017612B"/>
    <w:rsid w:val="00187416"/>
    <w:rsid w:val="00193F2B"/>
    <w:rsid w:val="001A0D2D"/>
    <w:rsid w:val="001E04F4"/>
    <w:rsid w:val="001E1022"/>
    <w:rsid w:val="001F2181"/>
    <w:rsid w:val="001F2E9B"/>
    <w:rsid w:val="00217A66"/>
    <w:rsid w:val="0022201D"/>
    <w:rsid w:val="0022777A"/>
    <w:rsid w:val="002945CE"/>
    <w:rsid w:val="002C62F0"/>
    <w:rsid w:val="002D5B5C"/>
    <w:rsid w:val="002D7936"/>
    <w:rsid w:val="002F4907"/>
    <w:rsid w:val="002F69BE"/>
    <w:rsid w:val="00312F45"/>
    <w:rsid w:val="00323990"/>
    <w:rsid w:val="003323CF"/>
    <w:rsid w:val="00362EBB"/>
    <w:rsid w:val="00373A78"/>
    <w:rsid w:val="00375C34"/>
    <w:rsid w:val="00382850"/>
    <w:rsid w:val="003B3FEC"/>
    <w:rsid w:val="003C4C56"/>
    <w:rsid w:val="003D14C9"/>
    <w:rsid w:val="003D2FB7"/>
    <w:rsid w:val="003D47CB"/>
    <w:rsid w:val="003F3B49"/>
    <w:rsid w:val="004132C9"/>
    <w:rsid w:val="0041471B"/>
    <w:rsid w:val="00415D46"/>
    <w:rsid w:val="00422A0A"/>
    <w:rsid w:val="00423F49"/>
    <w:rsid w:val="004308B3"/>
    <w:rsid w:val="004327A6"/>
    <w:rsid w:val="00446AF1"/>
    <w:rsid w:val="0045262B"/>
    <w:rsid w:val="004602E2"/>
    <w:rsid w:val="00464938"/>
    <w:rsid w:val="00482ABF"/>
    <w:rsid w:val="004A248C"/>
    <w:rsid w:val="004C135B"/>
    <w:rsid w:val="004F35C6"/>
    <w:rsid w:val="00511A4D"/>
    <w:rsid w:val="0051342C"/>
    <w:rsid w:val="00517056"/>
    <w:rsid w:val="005800E3"/>
    <w:rsid w:val="005815D7"/>
    <w:rsid w:val="00597684"/>
    <w:rsid w:val="005E45A3"/>
    <w:rsid w:val="005E7E66"/>
    <w:rsid w:val="005F007F"/>
    <w:rsid w:val="00601F62"/>
    <w:rsid w:val="0061007E"/>
    <w:rsid w:val="00611483"/>
    <w:rsid w:val="00626F99"/>
    <w:rsid w:val="00633144"/>
    <w:rsid w:val="006A47CB"/>
    <w:rsid w:val="006B25E8"/>
    <w:rsid w:val="006C03F3"/>
    <w:rsid w:val="0070552C"/>
    <w:rsid w:val="00723D71"/>
    <w:rsid w:val="00724589"/>
    <w:rsid w:val="00730BCD"/>
    <w:rsid w:val="00736757"/>
    <w:rsid w:val="007506AA"/>
    <w:rsid w:val="007549E2"/>
    <w:rsid w:val="00756939"/>
    <w:rsid w:val="00757B17"/>
    <w:rsid w:val="00757FBF"/>
    <w:rsid w:val="00762493"/>
    <w:rsid w:val="00762806"/>
    <w:rsid w:val="00770A0A"/>
    <w:rsid w:val="007A6BE2"/>
    <w:rsid w:val="007C5935"/>
    <w:rsid w:val="007C5CFD"/>
    <w:rsid w:val="007C745B"/>
    <w:rsid w:val="007D0DAF"/>
    <w:rsid w:val="007D2578"/>
    <w:rsid w:val="007E41BE"/>
    <w:rsid w:val="00817F9E"/>
    <w:rsid w:val="00853EBB"/>
    <w:rsid w:val="00857D30"/>
    <w:rsid w:val="0086697F"/>
    <w:rsid w:val="00896AD5"/>
    <w:rsid w:val="008B0C5C"/>
    <w:rsid w:val="008C7612"/>
    <w:rsid w:val="008D3656"/>
    <w:rsid w:val="008D53BF"/>
    <w:rsid w:val="008E3AA5"/>
    <w:rsid w:val="00947275"/>
    <w:rsid w:val="00954271"/>
    <w:rsid w:val="00960A2C"/>
    <w:rsid w:val="00963D8C"/>
    <w:rsid w:val="00964DC3"/>
    <w:rsid w:val="00970301"/>
    <w:rsid w:val="00975528"/>
    <w:rsid w:val="009A67E0"/>
    <w:rsid w:val="009C61BD"/>
    <w:rsid w:val="009E1F59"/>
    <w:rsid w:val="009F2EEB"/>
    <w:rsid w:val="00A4052E"/>
    <w:rsid w:val="00A43AC4"/>
    <w:rsid w:val="00A45E5A"/>
    <w:rsid w:val="00A71D06"/>
    <w:rsid w:val="00A93E6F"/>
    <w:rsid w:val="00A95AE9"/>
    <w:rsid w:val="00AB66D1"/>
    <w:rsid w:val="00AC1097"/>
    <w:rsid w:val="00AC399D"/>
    <w:rsid w:val="00AD6E9E"/>
    <w:rsid w:val="00AD7658"/>
    <w:rsid w:val="00AF646C"/>
    <w:rsid w:val="00B351E9"/>
    <w:rsid w:val="00B470B9"/>
    <w:rsid w:val="00B74E33"/>
    <w:rsid w:val="00B83448"/>
    <w:rsid w:val="00B96BBA"/>
    <w:rsid w:val="00BA30C9"/>
    <w:rsid w:val="00BB5AAE"/>
    <w:rsid w:val="00BE1E07"/>
    <w:rsid w:val="00BF52E7"/>
    <w:rsid w:val="00C14D3B"/>
    <w:rsid w:val="00C17C15"/>
    <w:rsid w:val="00C21A0C"/>
    <w:rsid w:val="00C57627"/>
    <w:rsid w:val="00C66E36"/>
    <w:rsid w:val="00C67107"/>
    <w:rsid w:val="00C720CD"/>
    <w:rsid w:val="00C75D7B"/>
    <w:rsid w:val="00CB0B5F"/>
    <w:rsid w:val="00CC0DDD"/>
    <w:rsid w:val="00CC3324"/>
    <w:rsid w:val="00CC7FBD"/>
    <w:rsid w:val="00CE30E1"/>
    <w:rsid w:val="00CE4B3C"/>
    <w:rsid w:val="00D10194"/>
    <w:rsid w:val="00D1354E"/>
    <w:rsid w:val="00D46FAB"/>
    <w:rsid w:val="00D574B9"/>
    <w:rsid w:val="00D61505"/>
    <w:rsid w:val="00D6325F"/>
    <w:rsid w:val="00D72F75"/>
    <w:rsid w:val="00D77BE7"/>
    <w:rsid w:val="00DA56CF"/>
    <w:rsid w:val="00DB611A"/>
    <w:rsid w:val="00DC48F2"/>
    <w:rsid w:val="00DC5EEC"/>
    <w:rsid w:val="00DF7760"/>
    <w:rsid w:val="00E1252E"/>
    <w:rsid w:val="00E1786E"/>
    <w:rsid w:val="00E24D78"/>
    <w:rsid w:val="00E36DB4"/>
    <w:rsid w:val="00E66060"/>
    <w:rsid w:val="00EB118E"/>
    <w:rsid w:val="00EC60E0"/>
    <w:rsid w:val="00ED24C8"/>
    <w:rsid w:val="00EE011A"/>
    <w:rsid w:val="00EE5A86"/>
    <w:rsid w:val="00EE76B0"/>
    <w:rsid w:val="00EF0C87"/>
    <w:rsid w:val="00F048B9"/>
    <w:rsid w:val="00F1075E"/>
    <w:rsid w:val="00F27885"/>
    <w:rsid w:val="00F62F52"/>
    <w:rsid w:val="00F70423"/>
    <w:rsid w:val="00F8446C"/>
    <w:rsid w:val="00FE7D4E"/>
    <w:rsid w:val="00FF65F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FAB8C"/>
  <w15:docId w15:val="{4F9F1D7F-8E51-46DC-890E-D3A2DD072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5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1505"/>
    <w:rPr>
      <w:color w:val="0000FF"/>
      <w:u w:val="single"/>
    </w:rPr>
  </w:style>
  <w:style w:type="paragraph" w:styleId="NormalWeb">
    <w:name w:val="Normal (Web)"/>
    <w:basedOn w:val="Normal"/>
    <w:uiPriority w:val="99"/>
    <w:semiHidden/>
    <w:unhideWhenUsed/>
    <w:rsid w:val="00970301"/>
    <w:pPr>
      <w:spacing w:before="100" w:beforeAutospacing="1" w:after="100" w:afterAutospacing="1"/>
    </w:pPr>
    <w:rPr>
      <w:rFonts w:ascii="Times New Roman" w:hAnsi="Times New Roman" w:cs="Times New Roman"/>
    </w:rPr>
  </w:style>
  <w:style w:type="character" w:styleId="FollowedHyperlink">
    <w:name w:val="FollowedHyperlink"/>
    <w:basedOn w:val="DefaultParagraphFont"/>
    <w:uiPriority w:val="99"/>
    <w:semiHidden/>
    <w:unhideWhenUsed/>
    <w:rsid w:val="00970301"/>
    <w:rPr>
      <w:color w:val="954F72" w:themeColor="followedHyperlink"/>
      <w:u w:val="single"/>
    </w:rPr>
  </w:style>
  <w:style w:type="paragraph" w:styleId="BalloonText">
    <w:name w:val="Balloon Text"/>
    <w:basedOn w:val="Normal"/>
    <w:link w:val="BalloonTextChar"/>
    <w:uiPriority w:val="99"/>
    <w:semiHidden/>
    <w:unhideWhenUsed/>
    <w:rsid w:val="00853EBB"/>
    <w:rPr>
      <w:rFonts w:ascii="Lucida Grande" w:hAnsi="Lucida Grande"/>
      <w:sz w:val="18"/>
      <w:szCs w:val="18"/>
    </w:rPr>
  </w:style>
  <w:style w:type="character" w:customStyle="1" w:styleId="BalloonTextChar">
    <w:name w:val="Balloon Text Char"/>
    <w:basedOn w:val="DefaultParagraphFont"/>
    <w:link w:val="BalloonText"/>
    <w:uiPriority w:val="99"/>
    <w:semiHidden/>
    <w:rsid w:val="00853EBB"/>
    <w:rPr>
      <w:rFonts w:ascii="Lucida Grande" w:hAnsi="Lucida Grande"/>
      <w:sz w:val="18"/>
      <w:szCs w:val="18"/>
    </w:rPr>
  </w:style>
  <w:style w:type="character" w:styleId="CommentReference">
    <w:name w:val="annotation reference"/>
    <w:basedOn w:val="DefaultParagraphFont"/>
    <w:uiPriority w:val="99"/>
    <w:semiHidden/>
    <w:unhideWhenUsed/>
    <w:rsid w:val="00853EBB"/>
    <w:rPr>
      <w:sz w:val="18"/>
      <w:szCs w:val="18"/>
    </w:rPr>
  </w:style>
  <w:style w:type="paragraph" w:styleId="CommentText">
    <w:name w:val="annotation text"/>
    <w:basedOn w:val="Normal"/>
    <w:link w:val="CommentTextChar"/>
    <w:uiPriority w:val="99"/>
    <w:semiHidden/>
    <w:unhideWhenUsed/>
    <w:rsid w:val="00853EBB"/>
  </w:style>
  <w:style w:type="character" w:customStyle="1" w:styleId="CommentTextChar">
    <w:name w:val="Comment Text Char"/>
    <w:basedOn w:val="DefaultParagraphFont"/>
    <w:link w:val="CommentText"/>
    <w:uiPriority w:val="99"/>
    <w:semiHidden/>
    <w:rsid w:val="00853EBB"/>
  </w:style>
  <w:style w:type="paragraph" w:styleId="CommentSubject">
    <w:name w:val="annotation subject"/>
    <w:basedOn w:val="CommentText"/>
    <w:next w:val="CommentText"/>
    <w:link w:val="CommentSubjectChar"/>
    <w:uiPriority w:val="99"/>
    <w:semiHidden/>
    <w:unhideWhenUsed/>
    <w:rsid w:val="00853EBB"/>
    <w:rPr>
      <w:b/>
      <w:bCs/>
      <w:sz w:val="20"/>
      <w:szCs w:val="20"/>
    </w:rPr>
  </w:style>
  <w:style w:type="character" w:customStyle="1" w:styleId="CommentSubjectChar">
    <w:name w:val="Comment Subject Char"/>
    <w:basedOn w:val="CommentTextChar"/>
    <w:link w:val="CommentSubject"/>
    <w:uiPriority w:val="99"/>
    <w:semiHidden/>
    <w:rsid w:val="00853EBB"/>
    <w:rPr>
      <w:b/>
      <w:bCs/>
      <w:sz w:val="20"/>
      <w:szCs w:val="20"/>
    </w:rPr>
  </w:style>
  <w:style w:type="paragraph" w:styleId="Footer">
    <w:name w:val="footer"/>
    <w:basedOn w:val="Normal"/>
    <w:link w:val="FooterChar"/>
    <w:uiPriority w:val="99"/>
    <w:unhideWhenUsed/>
    <w:rsid w:val="00853EBB"/>
    <w:pPr>
      <w:tabs>
        <w:tab w:val="center" w:pos="4320"/>
        <w:tab w:val="right" w:pos="8640"/>
      </w:tabs>
    </w:pPr>
  </w:style>
  <w:style w:type="character" w:customStyle="1" w:styleId="FooterChar">
    <w:name w:val="Footer Char"/>
    <w:basedOn w:val="DefaultParagraphFont"/>
    <w:link w:val="Footer"/>
    <w:uiPriority w:val="99"/>
    <w:rsid w:val="00853EBB"/>
  </w:style>
  <w:style w:type="character" w:styleId="PageNumber">
    <w:name w:val="page number"/>
    <w:basedOn w:val="DefaultParagraphFont"/>
    <w:uiPriority w:val="99"/>
    <w:semiHidden/>
    <w:unhideWhenUsed/>
    <w:rsid w:val="00853EBB"/>
  </w:style>
  <w:style w:type="paragraph" w:styleId="Revision">
    <w:name w:val="Revision"/>
    <w:hidden/>
    <w:uiPriority w:val="99"/>
    <w:semiHidden/>
    <w:rsid w:val="008D3656"/>
  </w:style>
  <w:style w:type="paragraph" w:styleId="Header">
    <w:name w:val="header"/>
    <w:basedOn w:val="Normal"/>
    <w:link w:val="HeaderChar"/>
    <w:uiPriority w:val="99"/>
    <w:unhideWhenUsed/>
    <w:rsid w:val="008D3656"/>
    <w:pPr>
      <w:tabs>
        <w:tab w:val="center" w:pos="4680"/>
        <w:tab w:val="right" w:pos="9360"/>
      </w:tabs>
    </w:pPr>
  </w:style>
  <w:style w:type="character" w:customStyle="1" w:styleId="HeaderChar">
    <w:name w:val="Header Char"/>
    <w:basedOn w:val="DefaultParagraphFont"/>
    <w:link w:val="Header"/>
    <w:uiPriority w:val="99"/>
    <w:rsid w:val="008D3656"/>
  </w:style>
  <w:style w:type="character" w:customStyle="1" w:styleId="apple-converted-space">
    <w:name w:val="apple-converted-space"/>
    <w:basedOn w:val="DefaultParagraphFont"/>
    <w:rsid w:val="004F35C6"/>
  </w:style>
  <w:style w:type="character" w:customStyle="1" w:styleId="UnresolvedMention1">
    <w:name w:val="Unresolved Mention1"/>
    <w:basedOn w:val="DefaultParagraphFont"/>
    <w:uiPriority w:val="99"/>
    <w:rsid w:val="00D574B9"/>
    <w:rPr>
      <w:color w:val="808080"/>
      <w:shd w:val="clear" w:color="auto" w:fill="E6E6E6"/>
    </w:rPr>
  </w:style>
  <w:style w:type="character" w:customStyle="1" w:styleId="lt-line-clampline">
    <w:name w:val="lt-line-clamp__line"/>
    <w:basedOn w:val="DefaultParagraphFont"/>
    <w:rsid w:val="003F3B49"/>
  </w:style>
  <w:style w:type="paragraph" w:styleId="ListParagraph">
    <w:name w:val="List Paragraph"/>
    <w:basedOn w:val="Normal"/>
    <w:uiPriority w:val="34"/>
    <w:qFormat/>
    <w:rsid w:val="003F3B49"/>
    <w:pPr>
      <w:ind w:left="720"/>
      <w:contextualSpacing/>
    </w:pPr>
  </w:style>
  <w:style w:type="paragraph" w:customStyle="1" w:styleId="pv-entitydescription">
    <w:name w:val="pv-entity__description"/>
    <w:basedOn w:val="Normal"/>
    <w:rsid w:val="003F3B4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597359">
      <w:bodyDiv w:val="1"/>
      <w:marLeft w:val="0"/>
      <w:marRight w:val="0"/>
      <w:marTop w:val="0"/>
      <w:marBottom w:val="0"/>
      <w:divBdr>
        <w:top w:val="none" w:sz="0" w:space="0" w:color="auto"/>
        <w:left w:val="none" w:sz="0" w:space="0" w:color="auto"/>
        <w:bottom w:val="none" w:sz="0" w:space="0" w:color="auto"/>
        <w:right w:val="none" w:sz="0" w:space="0" w:color="auto"/>
      </w:divBdr>
    </w:div>
    <w:div w:id="567152050">
      <w:bodyDiv w:val="1"/>
      <w:marLeft w:val="0"/>
      <w:marRight w:val="0"/>
      <w:marTop w:val="0"/>
      <w:marBottom w:val="0"/>
      <w:divBdr>
        <w:top w:val="none" w:sz="0" w:space="0" w:color="auto"/>
        <w:left w:val="none" w:sz="0" w:space="0" w:color="auto"/>
        <w:bottom w:val="none" w:sz="0" w:space="0" w:color="auto"/>
        <w:right w:val="none" w:sz="0" w:space="0" w:color="auto"/>
      </w:divBdr>
    </w:div>
    <w:div w:id="743265109">
      <w:bodyDiv w:val="1"/>
      <w:marLeft w:val="0"/>
      <w:marRight w:val="0"/>
      <w:marTop w:val="0"/>
      <w:marBottom w:val="0"/>
      <w:divBdr>
        <w:top w:val="none" w:sz="0" w:space="0" w:color="auto"/>
        <w:left w:val="none" w:sz="0" w:space="0" w:color="auto"/>
        <w:bottom w:val="none" w:sz="0" w:space="0" w:color="auto"/>
        <w:right w:val="none" w:sz="0" w:space="0" w:color="auto"/>
      </w:divBdr>
    </w:div>
    <w:div w:id="1047028529">
      <w:bodyDiv w:val="1"/>
      <w:marLeft w:val="0"/>
      <w:marRight w:val="0"/>
      <w:marTop w:val="0"/>
      <w:marBottom w:val="0"/>
      <w:divBdr>
        <w:top w:val="none" w:sz="0" w:space="0" w:color="auto"/>
        <w:left w:val="none" w:sz="0" w:space="0" w:color="auto"/>
        <w:bottom w:val="none" w:sz="0" w:space="0" w:color="auto"/>
        <w:right w:val="none" w:sz="0" w:space="0" w:color="auto"/>
      </w:divBdr>
      <w:divsChild>
        <w:div w:id="1385524633">
          <w:marLeft w:val="0"/>
          <w:marRight w:val="0"/>
          <w:marTop w:val="0"/>
          <w:marBottom w:val="0"/>
          <w:divBdr>
            <w:top w:val="none" w:sz="0" w:space="0" w:color="auto"/>
            <w:left w:val="none" w:sz="0" w:space="0" w:color="auto"/>
            <w:bottom w:val="none" w:sz="0" w:space="0" w:color="auto"/>
            <w:right w:val="none" w:sz="0" w:space="0" w:color="auto"/>
          </w:divBdr>
          <w:divsChild>
            <w:div w:id="1664435163">
              <w:marLeft w:val="0"/>
              <w:marRight w:val="0"/>
              <w:marTop w:val="0"/>
              <w:marBottom w:val="0"/>
              <w:divBdr>
                <w:top w:val="none" w:sz="0" w:space="0" w:color="auto"/>
                <w:left w:val="none" w:sz="0" w:space="0" w:color="auto"/>
                <w:bottom w:val="none" w:sz="0" w:space="0" w:color="auto"/>
                <w:right w:val="none" w:sz="0" w:space="0" w:color="auto"/>
              </w:divBdr>
              <w:divsChild>
                <w:div w:id="578833603">
                  <w:marLeft w:val="0"/>
                  <w:marRight w:val="0"/>
                  <w:marTop w:val="0"/>
                  <w:marBottom w:val="0"/>
                  <w:divBdr>
                    <w:top w:val="none" w:sz="0" w:space="0" w:color="auto"/>
                    <w:left w:val="none" w:sz="0" w:space="0" w:color="auto"/>
                    <w:bottom w:val="none" w:sz="0" w:space="0" w:color="auto"/>
                    <w:right w:val="none" w:sz="0" w:space="0" w:color="auto"/>
                  </w:divBdr>
                  <w:divsChild>
                    <w:div w:id="1005203357">
                      <w:marLeft w:val="0"/>
                      <w:marRight w:val="0"/>
                      <w:marTop w:val="0"/>
                      <w:marBottom w:val="0"/>
                      <w:divBdr>
                        <w:top w:val="none" w:sz="0" w:space="0" w:color="auto"/>
                        <w:left w:val="none" w:sz="0" w:space="0" w:color="auto"/>
                        <w:bottom w:val="none" w:sz="0" w:space="0" w:color="auto"/>
                        <w:right w:val="none" w:sz="0" w:space="0" w:color="auto"/>
                      </w:divBdr>
                      <w:divsChild>
                        <w:div w:id="20517364">
                          <w:marLeft w:val="0"/>
                          <w:marRight w:val="0"/>
                          <w:marTop w:val="0"/>
                          <w:marBottom w:val="0"/>
                          <w:divBdr>
                            <w:top w:val="none" w:sz="0" w:space="0" w:color="auto"/>
                            <w:left w:val="none" w:sz="0" w:space="0" w:color="auto"/>
                            <w:bottom w:val="none" w:sz="0" w:space="0" w:color="auto"/>
                            <w:right w:val="none" w:sz="0" w:space="0" w:color="auto"/>
                          </w:divBdr>
                          <w:divsChild>
                            <w:div w:id="1451431487">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792651">
          <w:marLeft w:val="0"/>
          <w:marRight w:val="0"/>
          <w:marTop w:val="0"/>
          <w:marBottom w:val="0"/>
          <w:divBdr>
            <w:top w:val="none" w:sz="0" w:space="0" w:color="auto"/>
            <w:left w:val="none" w:sz="0" w:space="0" w:color="auto"/>
            <w:bottom w:val="none" w:sz="0" w:space="0" w:color="auto"/>
            <w:right w:val="none" w:sz="0" w:space="0" w:color="auto"/>
          </w:divBdr>
        </w:div>
      </w:divsChild>
    </w:div>
    <w:div w:id="1086732953">
      <w:bodyDiv w:val="1"/>
      <w:marLeft w:val="0"/>
      <w:marRight w:val="0"/>
      <w:marTop w:val="0"/>
      <w:marBottom w:val="0"/>
      <w:divBdr>
        <w:top w:val="none" w:sz="0" w:space="0" w:color="auto"/>
        <w:left w:val="none" w:sz="0" w:space="0" w:color="auto"/>
        <w:bottom w:val="none" w:sz="0" w:space="0" w:color="auto"/>
        <w:right w:val="none" w:sz="0" w:space="0" w:color="auto"/>
      </w:divBdr>
      <w:divsChild>
        <w:div w:id="1232502469">
          <w:marLeft w:val="0"/>
          <w:marRight w:val="0"/>
          <w:marTop w:val="0"/>
          <w:marBottom w:val="0"/>
          <w:divBdr>
            <w:top w:val="none" w:sz="0" w:space="0" w:color="auto"/>
            <w:left w:val="none" w:sz="0" w:space="0" w:color="auto"/>
            <w:bottom w:val="none" w:sz="0" w:space="0" w:color="auto"/>
            <w:right w:val="none" w:sz="0" w:space="0" w:color="auto"/>
          </w:divBdr>
          <w:divsChild>
            <w:div w:id="812139843">
              <w:marLeft w:val="0"/>
              <w:marRight w:val="0"/>
              <w:marTop w:val="0"/>
              <w:marBottom w:val="0"/>
              <w:divBdr>
                <w:top w:val="none" w:sz="0" w:space="0" w:color="auto"/>
                <w:left w:val="none" w:sz="0" w:space="0" w:color="auto"/>
                <w:bottom w:val="none" w:sz="0" w:space="0" w:color="auto"/>
                <w:right w:val="none" w:sz="0" w:space="0" w:color="auto"/>
              </w:divBdr>
              <w:divsChild>
                <w:div w:id="1883319881">
                  <w:marLeft w:val="0"/>
                  <w:marRight w:val="0"/>
                  <w:marTop w:val="0"/>
                  <w:marBottom w:val="0"/>
                  <w:divBdr>
                    <w:top w:val="none" w:sz="0" w:space="0" w:color="auto"/>
                    <w:left w:val="none" w:sz="0" w:space="0" w:color="auto"/>
                    <w:bottom w:val="none" w:sz="0" w:space="0" w:color="auto"/>
                    <w:right w:val="none" w:sz="0" w:space="0" w:color="auto"/>
                  </w:divBdr>
                  <w:divsChild>
                    <w:div w:id="1541360938">
                      <w:marLeft w:val="0"/>
                      <w:marRight w:val="0"/>
                      <w:marTop w:val="0"/>
                      <w:marBottom w:val="0"/>
                      <w:divBdr>
                        <w:top w:val="none" w:sz="0" w:space="0" w:color="auto"/>
                        <w:left w:val="none" w:sz="0" w:space="0" w:color="auto"/>
                        <w:bottom w:val="none" w:sz="0" w:space="0" w:color="auto"/>
                        <w:right w:val="none" w:sz="0" w:space="0" w:color="auto"/>
                      </w:divBdr>
                      <w:divsChild>
                        <w:div w:id="713625810">
                          <w:marLeft w:val="0"/>
                          <w:marRight w:val="0"/>
                          <w:marTop w:val="0"/>
                          <w:marBottom w:val="0"/>
                          <w:divBdr>
                            <w:top w:val="none" w:sz="0" w:space="0" w:color="auto"/>
                            <w:left w:val="none" w:sz="0" w:space="0" w:color="auto"/>
                            <w:bottom w:val="none" w:sz="0" w:space="0" w:color="auto"/>
                            <w:right w:val="none" w:sz="0" w:space="0" w:color="auto"/>
                          </w:divBdr>
                          <w:divsChild>
                            <w:div w:id="2047673902">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529699">
          <w:marLeft w:val="0"/>
          <w:marRight w:val="0"/>
          <w:marTop w:val="0"/>
          <w:marBottom w:val="0"/>
          <w:divBdr>
            <w:top w:val="none" w:sz="0" w:space="0" w:color="auto"/>
            <w:left w:val="none" w:sz="0" w:space="0" w:color="auto"/>
            <w:bottom w:val="none" w:sz="0" w:space="0" w:color="auto"/>
            <w:right w:val="none" w:sz="0" w:space="0" w:color="auto"/>
          </w:divBdr>
        </w:div>
      </w:divsChild>
    </w:div>
    <w:div w:id="1253784476">
      <w:bodyDiv w:val="1"/>
      <w:marLeft w:val="0"/>
      <w:marRight w:val="0"/>
      <w:marTop w:val="0"/>
      <w:marBottom w:val="0"/>
      <w:divBdr>
        <w:top w:val="none" w:sz="0" w:space="0" w:color="auto"/>
        <w:left w:val="none" w:sz="0" w:space="0" w:color="auto"/>
        <w:bottom w:val="none" w:sz="0" w:space="0" w:color="auto"/>
        <w:right w:val="none" w:sz="0" w:space="0" w:color="auto"/>
      </w:divBdr>
    </w:div>
    <w:div w:id="1335306522">
      <w:bodyDiv w:val="1"/>
      <w:marLeft w:val="0"/>
      <w:marRight w:val="0"/>
      <w:marTop w:val="0"/>
      <w:marBottom w:val="0"/>
      <w:divBdr>
        <w:top w:val="none" w:sz="0" w:space="0" w:color="auto"/>
        <w:left w:val="none" w:sz="0" w:space="0" w:color="auto"/>
        <w:bottom w:val="none" w:sz="0" w:space="0" w:color="auto"/>
        <w:right w:val="none" w:sz="0" w:space="0" w:color="auto"/>
      </w:divBdr>
      <w:divsChild>
        <w:div w:id="270281299">
          <w:marLeft w:val="0"/>
          <w:marRight w:val="0"/>
          <w:marTop w:val="0"/>
          <w:marBottom w:val="0"/>
          <w:divBdr>
            <w:top w:val="none" w:sz="0" w:space="0" w:color="auto"/>
            <w:left w:val="none" w:sz="0" w:space="0" w:color="auto"/>
            <w:bottom w:val="none" w:sz="0" w:space="0" w:color="auto"/>
            <w:right w:val="none" w:sz="0" w:space="0" w:color="auto"/>
          </w:divBdr>
          <w:divsChild>
            <w:div w:id="354573048">
              <w:marLeft w:val="0"/>
              <w:marRight w:val="0"/>
              <w:marTop w:val="0"/>
              <w:marBottom w:val="0"/>
              <w:divBdr>
                <w:top w:val="none" w:sz="0" w:space="0" w:color="auto"/>
                <w:left w:val="none" w:sz="0" w:space="0" w:color="auto"/>
                <w:bottom w:val="none" w:sz="0" w:space="0" w:color="auto"/>
                <w:right w:val="none" w:sz="0" w:space="0" w:color="auto"/>
              </w:divBdr>
              <w:divsChild>
                <w:div w:id="1055741041">
                  <w:marLeft w:val="0"/>
                  <w:marRight w:val="0"/>
                  <w:marTop w:val="0"/>
                  <w:marBottom w:val="0"/>
                  <w:divBdr>
                    <w:top w:val="none" w:sz="0" w:space="0" w:color="auto"/>
                    <w:left w:val="none" w:sz="0" w:space="0" w:color="auto"/>
                    <w:bottom w:val="none" w:sz="0" w:space="0" w:color="auto"/>
                    <w:right w:val="none" w:sz="0" w:space="0" w:color="auto"/>
                  </w:divBdr>
                  <w:divsChild>
                    <w:div w:id="627275282">
                      <w:marLeft w:val="0"/>
                      <w:marRight w:val="0"/>
                      <w:marTop w:val="0"/>
                      <w:marBottom w:val="0"/>
                      <w:divBdr>
                        <w:top w:val="none" w:sz="0" w:space="0" w:color="auto"/>
                        <w:left w:val="none" w:sz="0" w:space="0" w:color="auto"/>
                        <w:bottom w:val="none" w:sz="0" w:space="0" w:color="auto"/>
                        <w:right w:val="none" w:sz="0" w:space="0" w:color="auto"/>
                      </w:divBdr>
                      <w:divsChild>
                        <w:div w:id="1120343079">
                          <w:marLeft w:val="0"/>
                          <w:marRight w:val="0"/>
                          <w:marTop w:val="0"/>
                          <w:marBottom w:val="0"/>
                          <w:divBdr>
                            <w:top w:val="none" w:sz="0" w:space="0" w:color="auto"/>
                            <w:left w:val="none" w:sz="0" w:space="0" w:color="auto"/>
                            <w:bottom w:val="none" w:sz="0" w:space="0" w:color="auto"/>
                            <w:right w:val="none" w:sz="0" w:space="0" w:color="auto"/>
                          </w:divBdr>
                          <w:divsChild>
                            <w:div w:id="1550876572">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151636">
      <w:bodyDiv w:val="1"/>
      <w:marLeft w:val="0"/>
      <w:marRight w:val="0"/>
      <w:marTop w:val="0"/>
      <w:marBottom w:val="0"/>
      <w:divBdr>
        <w:top w:val="none" w:sz="0" w:space="0" w:color="auto"/>
        <w:left w:val="none" w:sz="0" w:space="0" w:color="auto"/>
        <w:bottom w:val="none" w:sz="0" w:space="0" w:color="auto"/>
        <w:right w:val="none" w:sz="0" w:space="0" w:color="auto"/>
      </w:divBdr>
    </w:div>
    <w:div w:id="1508861895">
      <w:bodyDiv w:val="1"/>
      <w:marLeft w:val="0"/>
      <w:marRight w:val="0"/>
      <w:marTop w:val="0"/>
      <w:marBottom w:val="0"/>
      <w:divBdr>
        <w:top w:val="none" w:sz="0" w:space="0" w:color="auto"/>
        <w:left w:val="none" w:sz="0" w:space="0" w:color="auto"/>
        <w:bottom w:val="none" w:sz="0" w:space="0" w:color="auto"/>
        <w:right w:val="none" w:sz="0" w:space="0" w:color="auto"/>
      </w:divBdr>
    </w:div>
    <w:div w:id="17864655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1</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Application Boot Camp</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Aritra Samanta</cp:lastModifiedBy>
  <cp:revision>51</cp:revision>
  <cp:lastPrinted>2018-03-08T19:24:00Z</cp:lastPrinted>
  <dcterms:created xsi:type="dcterms:W3CDTF">2020-07-17T14:20:00Z</dcterms:created>
  <dcterms:modified xsi:type="dcterms:W3CDTF">2021-04-14T17:43:00Z</dcterms:modified>
</cp:coreProperties>
</file>